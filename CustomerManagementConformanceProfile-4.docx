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7C6B7"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102F2F14" w14:textId="77777777" w:rsidR="004E3E77" w:rsidRPr="00E069DF" w:rsidRDefault="00E069DF" w:rsidP="004E3E77">
      <w:pPr>
        <w:pStyle w:val="TitleCover"/>
        <w:rPr>
          <w:lang w:val="fr-FR"/>
        </w:rPr>
      </w:pPr>
      <w:del w:id="0" w:author="pierre gauthier" w:date="2015-10-08T17:42:00Z">
        <w:r w:rsidDel="00293665">
          <w:rPr>
            <w:lang w:val="fr-FR"/>
          </w:rPr>
          <w:delText>PRODUCT ORDER</w:delText>
        </w:r>
      </w:del>
      <w:ins w:id="1" w:author="pierre gauthier" w:date="2015-10-08T17:42:00Z">
        <w:r w:rsidR="00293665">
          <w:rPr>
            <w:lang w:val="fr-FR"/>
          </w:rPr>
          <w:t>CUSTOMER</w:t>
        </w:r>
      </w:ins>
      <w:r w:rsidRPr="00E069DF">
        <w:rPr>
          <w:lang w:val="fr-FR"/>
        </w:rPr>
        <w:t xml:space="preserve"> </w:t>
      </w:r>
      <w:r w:rsidR="00B8108F" w:rsidRPr="00E069DF">
        <w:rPr>
          <w:lang w:val="fr-FR"/>
        </w:rPr>
        <w:t>API</w:t>
      </w:r>
      <w:r w:rsidR="004E3E77" w:rsidRPr="00E069DF">
        <w:rPr>
          <w:lang w:val="fr-FR"/>
        </w:rPr>
        <w:t xml:space="preserve"> </w:t>
      </w:r>
      <w:r w:rsidR="00B8108F" w:rsidRPr="00E069DF">
        <w:rPr>
          <w:lang w:val="fr-FR"/>
        </w:rPr>
        <w:t xml:space="preserve">CONFORMANCE </w:t>
      </w:r>
      <w:r w:rsidR="004E3E77" w:rsidRPr="00E069DF">
        <w:rPr>
          <w:lang w:val="fr-FR"/>
        </w:rPr>
        <w:t>TEMPLATE</w:t>
      </w:r>
    </w:p>
    <w:p w14:paraId="7D2DC883" w14:textId="77777777" w:rsidR="004E3E77" w:rsidRPr="00E069DF" w:rsidRDefault="004E3E77" w:rsidP="004E3E77">
      <w:pPr>
        <w:pStyle w:val="DocumentNumber"/>
        <w:rPr>
          <w:color w:val="404040"/>
          <w:lang w:val="fr-FR"/>
        </w:rPr>
      </w:pPr>
    </w:p>
    <w:p w14:paraId="607236E9" w14:textId="77777777" w:rsidR="004E3E77" w:rsidRPr="00E069DF" w:rsidRDefault="004E3E77" w:rsidP="004E3E77">
      <w:pPr>
        <w:pStyle w:val="DocumentNumber"/>
        <w:rPr>
          <w:color w:val="404040"/>
          <w:lang w:val="fr-FR"/>
        </w:rPr>
      </w:pPr>
      <w:r w:rsidRPr="00E069DF">
        <w:rPr>
          <w:color w:val="404040"/>
          <w:lang w:val="fr-FR"/>
        </w:rPr>
        <w:t xml:space="preserve">Document </w:t>
      </w:r>
      <w:proofErr w:type="spellStart"/>
      <w:r w:rsidRPr="00E069DF">
        <w:rPr>
          <w:color w:val="404040"/>
          <w:lang w:val="fr-FR"/>
        </w:rPr>
        <w:t>Number</w:t>
      </w:r>
      <w:proofErr w:type="spellEnd"/>
      <w:proofErr w:type="gramStart"/>
      <w:r w:rsidRPr="00E069DF">
        <w:rPr>
          <w:color w:val="404040"/>
          <w:lang w:val="fr-FR"/>
        </w:rPr>
        <w:t>:  &lt;</w:t>
      </w:r>
      <w:proofErr w:type="gramEnd"/>
      <w:r w:rsidRPr="00E069DF">
        <w:rPr>
          <w:color w:val="404040"/>
          <w:lang w:val="fr-FR"/>
        </w:rPr>
        <w:t>###&gt;</w:t>
      </w:r>
    </w:p>
    <w:p w14:paraId="18B16316" w14:textId="77777777" w:rsidR="004E3E77" w:rsidRPr="00E069DF" w:rsidRDefault="004E3E77" w:rsidP="004E3E77">
      <w:pPr>
        <w:pStyle w:val="DocumentNumber"/>
        <w:rPr>
          <w:color w:val="404040"/>
          <w:lang w:val="fr-FR"/>
        </w:rPr>
      </w:pPr>
      <w:r w:rsidRPr="00E069DF">
        <w:rPr>
          <w:color w:val="404040"/>
          <w:lang w:val="fr-FR"/>
        </w:rPr>
        <w:t>Document Version</w:t>
      </w:r>
      <w:proofErr w:type="gramStart"/>
      <w:r w:rsidRPr="00E069DF">
        <w:rPr>
          <w:color w:val="404040"/>
          <w:lang w:val="fr-FR"/>
        </w:rPr>
        <w:t>: :</w:t>
      </w:r>
      <w:proofErr w:type="gramEnd"/>
      <w:r w:rsidRPr="00E069DF">
        <w:rPr>
          <w:color w:val="404040"/>
          <w:lang w:val="fr-FR"/>
        </w:rPr>
        <w:t xml:space="preserve"> &lt;V#.#&gt;</w:t>
      </w:r>
    </w:p>
    <w:p w14:paraId="6832FFAF" w14:textId="77777777" w:rsidR="004E3E77" w:rsidRPr="00E069DF" w:rsidRDefault="004E3E77" w:rsidP="004E3E77">
      <w:pPr>
        <w:pStyle w:val="DocumentNumber"/>
        <w:rPr>
          <w:color w:val="404040"/>
        </w:rPr>
      </w:pPr>
      <w:r w:rsidRPr="00E069DF">
        <w:rPr>
          <w:color w:val="404040"/>
        </w:rPr>
        <w:t xml:space="preserve">Date:  mmm, </w:t>
      </w:r>
      <w:proofErr w:type="spellStart"/>
      <w:r w:rsidRPr="00E069DF">
        <w:rPr>
          <w:color w:val="404040"/>
        </w:rPr>
        <w:t>yyyy</w:t>
      </w:r>
      <w:proofErr w:type="spellEnd"/>
    </w:p>
    <w:p w14:paraId="0787BB5D" w14:textId="77777777" w:rsidR="004E3E77" w:rsidRPr="004A3159" w:rsidRDefault="004E3E77" w:rsidP="004E3E77">
      <w:pPr>
        <w:pStyle w:val="PhaseVersion"/>
        <w:rPr>
          <w:color w:val="404040"/>
          <w:sz w:val="48"/>
          <w:szCs w:val="48"/>
        </w:rPr>
      </w:pPr>
      <w:r>
        <w:rPr>
          <w:color w:val="404040"/>
        </w:rPr>
        <w:t>Document Status: Draft</w:t>
      </w:r>
    </w:p>
    <w:p w14:paraId="7D2B89A4" w14:textId="77777777" w:rsidR="00CA2BB0" w:rsidRPr="00336F5F" w:rsidRDefault="00842D56" w:rsidP="004E3E77">
      <w:pPr>
        <w:pStyle w:val="Heading1"/>
      </w:pPr>
      <w:bookmarkStart w:id="2" w:name="_Toc432067411"/>
      <w:r w:rsidRPr="00336F5F">
        <w:lastRenderedPageBreak/>
        <w:t>NOTICE</w:t>
      </w:r>
      <w:bookmarkEnd w:id="2"/>
    </w:p>
    <w:p w14:paraId="0A4C54E3" w14:textId="77777777" w:rsidR="004E3E77" w:rsidRPr="004A3159" w:rsidRDefault="004E3E77" w:rsidP="004E3E77">
      <w:pPr>
        <w:autoSpaceDE w:val="0"/>
        <w:autoSpaceDN w:val="0"/>
        <w:adjustRightInd w:val="0"/>
        <w:rPr>
          <w:rFonts w:eastAsiaTheme="minorHAnsi" w:cs="Arial"/>
          <w:color w:val="000000"/>
          <w:sz w:val="22"/>
          <w:szCs w:val="22"/>
        </w:rPr>
      </w:pPr>
      <w:bookmarkStart w:id="3" w:name="OLE_LINK1"/>
      <w:r w:rsidRPr="004A3159">
        <w:rPr>
          <w:rFonts w:eastAsiaTheme="minorHAnsi" w:cs="Arial"/>
          <w:color w:val="000000"/>
          <w:sz w:val="22"/>
          <w:szCs w:val="22"/>
        </w:rPr>
        <w:t xml:space="preserve">Copyright © </w:t>
      </w:r>
      <w:proofErr w:type="spellStart"/>
      <w:r w:rsidRPr="004A3159">
        <w:rPr>
          <w:rFonts w:eastAsiaTheme="minorHAnsi" w:cs="Arial"/>
          <w:color w:val="000000"/>
          <w:sz w:val="22"/>
          <w:szCs w:val="22"/>
        </w:rPr>
        <w:t>TeleManagement</w:t>
      </w:r>
      <w:proofErr w:type="spellEnd"/>
      <w:r w:rsidRPr="004A3159">
        <w:rPr>
          <w:rFonts w:eastAsiaTheme="minorHAnsi" w:cs="Arial"/>
          <w:color w:val="000000"/>
          <w:sz w:val="22"/>
          <w:szCs w:val="22"/>
        </w:rPr>
        <w:t xml:space="preserve"> Forum </w:t>
      </w:r>
      <w:r>
        <w:rPr>
          <w:rFonts w:eastAsiaTheme="minorHAnsi" w:cs="Arial"/>
          <w:color w:val="000000"/>
          <w:sz w:val="22"/>
          <w:szCs w:val="22"/>
        </w:rPr>
        <w:t>2013</w:t>
      </w:r>
      <w:r w:rsidRPr="004A3159">
        <w:rPr>
          <w:rFonts w:eastAsiaTheme="minorHAnsi" w:cs="Arial"/>
          <w:color w:val="000000"/>
          <w:sz w:val="22"/>
          <w:szCs w:val="22"/>
        </w:rPr>
        <w:t>. All Rights Reserved.</w:t>
      </w:r>
    </w:p>
    <w:p w14:paraId="2D614921"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83F4777"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7EA556DA"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2801D2FF"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69084665" w14:textId="77777777" w:rsidR="004E3E77" w:rsidRPr="004A3159" w:rsidRDefault="004E3E77" w:rsidP="004E3E77">
      <w:pPr>
        <w:rPr>
          <w:rFonts w:cs="Arial"/>
          <w:sz w:val="22"/>
          <w:szCs w:val="22"/>
        </w:rPr>
      </w:pPr>
    </w:p>
    <w:p w14:paraId="7D816EA6" w14:textId="77777777"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697ECDF7"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40B059B7"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86EAB47" w14:textId="77777777" w:rsidR="004E3E77" w:rsidRPr="004A3159" w:rsidRDefault="004E3E77" w:rsidP="004E3E77">
      <w:pPr>
        <w:spacing w:after="0"/>
        <w:rPr>
          <w:rFonts w:ascii="Times New Roman" w:hAnsi="Times New Roman"/>
          <w:sz w:val="22"/>
          <w:szCs w:val="22"/>
        </w:rPr>
      </w:pPr>
      <w:r w:rsidRPr="004A3159">
        <w:rPr>
          <w:rFonts w:cs="Arial"/>
          <w:sz w:val="22"/>
          <w:szCs w:val="22"/>
        </w:rPr>
        <w:t>Morristown, NJ  07960 USA</w:t>
      </w:r>
    </w:p>
    <w:p w14:paraId="58ADAEEA" w14:textId="77777777" w:rsidR="004E3E77" w:rsidRPr="004A3159" w:rsidRDefault="004E3E77" w:rsidP="004E3E77">
      <w:pPr>
        <w:spacing w:after="0"/>
        <w:rPr>
          <w:rFonts w:ascii="Times New Roman" w:hAnsi="Times New Roman"/>
          <w:sz w:val="22"/>
          <w:szCs w:val="22"/>
        </w:rPr>
      </w:pPr>
      <w:r w:rsidRPr="004A3159">
        <w:rPr>
          <w:rFonts w:cs="Arial"/>
          <w:sz w:val="22"/>
          <w:szCs w:val="22"/>
        </w:rPr>
        <w:t>Tel No.  +1 973 944 5100</w:t>
      </w:r>
    </w:p>
    <w:p w14:paraId="1A1C24F8" w14:textId="77777777" w:rsidR="004E3E77" w:rsidRPr="004A3159" w:rsidRDefault="004E3E77" w:rsidP="004E3E77">
      <w:pPr>
        <w:spacing w:after="0"/>
        <w:rPr>
          <w:rFonts w:ascii="Times New Roman" w:hAnsi="Times New Roman"/>
          <w:sz w:val="22"/>
          <w:szCs w:val="22"/>
        </w:rPr>
      </w:pPr>
      <w:r w:rsidRPr="004A3159">
        <w:rPr>
          <w:rFonts w:cs="Arial"/>
          <w:sz w:val="22"/>
          <w:szCs w:val="22"/>
        </w:rPr>
        <w:t>Fax No.  +1 973 944 5110</w:t>
      </w:r>
    </w:p>
    <w:p w14:paraId="44C30F64" w14:textId="77777777" w:rsidR="004E3E77" w:rsidRPr="004A3159" w:rsidRDefault="004E3E77" w:rsidP="004E3E77">
      <w:pPr>
        <w:spacing w:after="0"/>
        <w:rPr>
          <w:rFonts w:ascii="Times New Roman" w:hAnsi="Times New Roman"/>
          <w:sz w:val="22"/>
          <w:szCs w:val="22"/>
        </w:rPr>
      </w:pPr>
      <w:r w:rsidRPr="004A3159">
        <w:rPr>
          <w:rFonts w:cs="Arial"/>
          <w:sz w:val="22"/>
          <w:szCs w:val="22"/>
        </w:rPr>
        <w:t xml:space="preserve">TM Forum Web Page: </w:t>
      </w:r>
      <w:hyperlink r:id="rId11" w:history="1">
        <w:r w:rsidRPr="004A3159">
          <w:rPr>
            <w:rFonts w:cs="Arial"/>
            <w:color w:val="0000FF"/>
            <w:sz w:val="22"/>
            <w:szCs w:val="22"/>
            <w:u w:val="single"/>
          </w:rPr>
          <w:t>www.tmforum.org</w:t>
        </w:r>
      </w:hyperlink>
    </w:p>
    <w:p w14:paraId="0A324C3E" w14:textId="77777777" w:rsidR="00537AF1" w:rsidRPr="0062567F" w:rsidRDefault="00537AF1" w:rsidP="004E3E77">
      <w:pPr>
        <w:spacing w:after="0"/>
        <w:rPr>
          <w:rFonts w:ascii="Times New Roman" w:hAnsi="Times New Roman"/>
          <w:sz w:val="22"/>
          <w:szCs w:val="22"/>
        </w:rPr>
      </w:pPr>
      <w:r w:rsidRPr="0062567F">
        <w:rPr>
          <w:rFonts w:cs="Arial"/>
          <w:sz w:val="22"/>
          <w:szCs w:val="22"/>
        </w:rPr>
        <w:t xml:space="preserve">TM Forum Web Page: </w:t>
      </w:r>
      <w:hyperlink r:id="rId12" w:history="1">
        <w:r w:rsidRPr="0062567F">
          <w:rPr>
            <w:rFonts w:cs="Arial"/>
            <w:color w:val="0000FF"/>
            <w:sz w:val="22"/>
            <w:szCs w:val="22"/>
            <w:u w:val="single"/>
          </w:rPr>
          <w:t>www.tmforum.org</w:t>
        </w:r>
      </w:hyperlink>
      <w:bookmarkEnd w:id="3"/>
    </w:p>
    <w:p w14:paraId="46A3A2FE" w14:textId="77777777" w:rsidR="00E923E4" w:rsidRDefault="00CA2BB0" w:rsidP="004E3E77">
      <w:pPr>
        <w:pStyle w:val="Heading1"/>
      </w:pPr>
      <w:bookmarkStart w:id="4" w:name="_Toc432067412"/>
      <w:r w:rsidRPr="009D2FA4">
        <w:lastRenderedPageBreak/>
        <w:t>Table of Contents</w:t>
      </w:r>
      <w:bookmarkEnd w:id="4"/>
    </w:p>
    <w:p w14:paraId="0EB0B428" w14:textId="77777777" w:rsidR="00A02353" w:rsidRDefault="00E41538">
      <w:pPr>
        <w:pStyle w:val="TOC1"/>
        <w:rPr>
          <w:rFonts w:asciiTheme="minorHAnsi" w:eastAsiaTheme="minorEastAsia" w:hAnsiTheme="minorHAnsi" w:cstheme="minorBidi"/>
          <w:sz w:val="22"/>
          <w:szCs w:val="22"/>
          <w:lang w:val="fr-FR" w:eastAsia="fr-FR"/>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32067411" w:history="1">
        <w:r w:rsidR="00A02353" w:rsidRPr="0059551E">
          <w:rPr>
            <w:rStyle w:val="Hyperlink"/>
          </w:rPr>
          <w:t>NOTICE</w:t>
        </w:r>
        <w:r w:rsidR="00A02353">
          <w:rPr>
            <w:webHidden/>
          </w:rPr>
          <w:tab/>
        </w:r>
        <w:r w:rsidR="00A02353">
          <w:rPr>
            <w:webHidden/>
          </w:rPr>
          <w:fldChar w:fldCharType="begin"/>
        </w:r>
        <w:r w:rsidR="00A02353">
          <w:rPr>
            <w:webHidden/>
          </w:rPr>
          <w:instrText xml:space="preserve"> PAGEREF _Toc432067411 \h </w:instrText>
        </w:r>
        <w:r w:rsidR="00A02353">
          <w:rPr>
            <w:webHidden/>
          </w:rPr>
        </w:r>
        <w:r w:rsidR="00A02353">
          <w:rPr>
            <w:webHidden/>
          </w:rPr>
          <w:fldChar w:fldCharType="separate"/>
        </w:r>
        <w:r w:rsidR="00A02353">
          <w:rPr>
            <w:webHidden/>
          </w:rPr>
          <w:t>2</w:t>
        </w:r>
        <w:r w:rsidR="00A02353">
          <w:rPr>
            <w:webHidden/>
          </w:rPr>
          <w:fldChar w:fldCharType="end"/>
        </w:r>
      </w:hyperlink>
    </w:p>
    <w:p w14:paraId="2BFC19C1" w14:textId="77777777" w:rsidR="00A02353" w:rsidRDefault="00293665">
      <w:pPr>
        <w:pStyle w:val="TOC1"/>
        <w:rPr>
          <w:rFonts w:asciiTheme="minorHAnsi" w:eastAsiaTheme="minorEastAsia" w:hAnsiTheme="minorHAnsi" w:cstheme="minorBidi"/>
          <w:sz w:val="22"/>
          <w:szCs w:val="22"/>
          <w:lang w:val="fr-FR" w:eastAsia="fr-FR"/>
        </w:rPr>
      </w:pPr>
      <w:hyperlink w:anchor="_Toc432067412" w:history="1">
        <w:r w:rsidR="00A02353" w:rsidRPr="0059551E">
          <w:rPr>
            <w:rStyle w:val="Hyperlink"/>
          </w:rPr>
          <w:t>Table of Contents</w:t>
        </w:r>
        <w:r w:rsidR="00A02353">
          <w:rPr>
            <w:webHidden/>
          </w:rPr>
          <w:tab/>
        </w:r>
        <w:r w:rsidR="00A02353">
          <w:rPr>
            <w:webHidden/>
          </w:rPr>
          <w:fldChar w:fldCharType="begin"/>
        </w:r>
        <w:r w:rsidR="00A02353">
          <w:rPr>
            <w:webHidden/>
          </w:rPr>
          <w:instrText xml:space="preserve"> PAGEREF _Toc432067412 \h </w:instrText>
        </w:r>
        <w:r w:rsidR="00A02353">
          <w:rPr>
            <w:webHidden/>
          </w:rPr>
        </w:r>
        <w:r w:rsidR="00A02353">
          <w:rPr>
            <w:webHidden/>
          </w:rPr>
          <w:fldChar w:fldCharType="separate"/>
        </w:r>
        <w:r w:rsidR="00A02353">
          <w:rPr>
            <w:webHidden/>
          </w:rPr>
          <w:t>3</w:t>
        </w:r>
        <w:r w:rsidR="00A02353">
          <w:rPr>
            <w:webHidden/>
          </w:rPr>
          <w:fldChar w:fldCharType="end"/>
        </w:r>
      </w:hyperlink>
    </w:p>
    <w:p w14:paraId="0174D5F0" w14:textId="77777777" w:rsidR="00A02353" w:rsidRDefault="00293665">
      <w:pPr>
        <w:pStyle w:val="TOC1"/>
        <w:rPr>
          <w:rFonts w:asciiTheme="minorHAnsi" w:eastAsiaTheme="minorEastAsia" w:hAnsiTheme="minorHAnsi" w:cstheme="minorBidi"/>
          <w:sz w:val="22"/>
          <w:szCs w:val="22"/>
          <w:lang w:val="fr-FR" w:eastAsia="fr-FR"/>
        </w:rPr>
      </w:pPr>
      <w:hyperlink w:anchor="_Toc432067413" w:history="1">
        <w:r w:rsidR="00A02353" w:rsidRPr="0059551E">
          <w:rPr>
            <w:rStyle w:val="Hyperlink"/>
          </w:rPr>
          <w:t>List of Tables</w:t>
        </w:r>
        <w:r w:rsidR="00A02353">
          <w:rPr>
            <w:webHidden/>
          </w:rPr>
          <w:tab/>
        </w:r>
        <w:r w:rsidR="00A02353">
          <w:rPr>
            <w:webHidden/>
          </w:rPr>
          <w:fldChar w:fldCharType="begin"/>
        </w:r>
        <w:r w:rsidR="00A02353">
          <w:rPr>
            <w:webHidden/>
          </w:rPr>
          <w:instrText xml:space="preserve"> PAGEREF _Toc432067413 \h </w:instrText>
        </w:r>
        <w:r w:rsidR="00A02353">
          <w:rPr>
            <w:webHidden/>
          </w:rPr>
        </w:r>
        <w:r w:rsidR="00A02353">
          <w:rPr>
            <w:webHidden/>
          </w:rPr>
          <w:fldChar w:fldCharType="separate"/>
        </w:r>
        <w:r w:rsidR="00A02353">
          <w:rPr>
            <w:webHidden/>
          </w:rPr>
          <w:t>5</w:t>
        </w:r>
        <w:r w:rsidR="00A02353">
          <w:rPr>
            <w:webHidden/>
          </w:rPr>
          <w:fldChar w:fldCharType="end"/>
        </w:r>
      </w:hyperlink>
    </w:p>
    <w:p w14:paraId="7A3FFCF9" w14:textId="77777777" w:rsidR="00A02353" w:rsidRDefault="00293665">
      <w:pPr>
        <w:pStyle w:val="TOC1"/>
        <w:rPr>
          <w:rFonts w:asciiTheme="minorHAnsi" w:eastAsiaTheme="minorEastAsia" w:hAnsiTheme="minorHAnsi" w:cstheme="minorBidi"/>
          <w:sz w:val="22"/>
          <w:szCs w:val="22"/>
          <w:lang w:val="fr-FR" w:eastAsia="fr-FR"/>
        </w:rPr>
      </w:pPr>
      <w:hyperlink w:anchor="_Toc432067414" w:history="1">
        <w:r w:rsidR="00A02353" w:rsidRPr="0059551E">
          <w:rPr>
            <w:rStyle w:val="Hyperlink"/>
          </w:rPr>
          <w:t>Introduction</w:t>
        </w:r>
        <w:r w:rsidR="00A02353">
          <w:rPr>
            <w:webHidden/>
          </w:rPr>
          <w:tab/>
        </w:r>
        <w:r w:rsidR="00A02353">
          <w:rPr>
            <w:webHidden/>
          </w:rPr>
          <w:fldChar w:fldCharType="begin"/>
        </w:r>
        <w:r w:rsidR="00A02353">
          <w:rPr>
            <w:webHidden/>
          </w:rPr>
          <w:instrText xml:space="preserve"> PAGEREF _Toc432067414 \h </w:instrText>
        </w:r>
        <w:r w:rsidR="00A02353">
          <w:rPr>
            <w:webHidden/>
          </w:rPr>
        </w:r>
        <w:r w:rsidR="00A02353">
          <w:rPr>
            <w:webHidden/>
          </w:rPr>
          <w:fldChar w:fldCharType="separate"/>
        </w:r>
        <w:r w:rsidR="00A02353">
          <w:rPr>
            <w:webHidden/>
          </w:rPr>
          <w:t>6</w:t>
        </w:r>
        <w:r w:rsidR="00A02353">
          <w:rPr>
            <w:webHidden/>
          </w:rPr>
          <w:fldChar w:fldCharType="end"/>
        </w:r>
      </w:hyperlink>
    </w:p>
    <w:p w14:paraId="03D8E3C8" w14:textId="77777777" w:rsidR="00A02353" w:rsidRDefault="00293665">
      <w:pPr>
        <w:pStyle w:val="TOC1"/>
        <w:rPr>
          <w:rFonts w:asciiTheme="minorHAnsi" w:eastAsiaTheme="minorEastAsia" w:hAnsiTheme="minorHAnsi" w:cstheme="minorBidi"/>
          <w:sz w:val="22"/>
          <w:szCs w:val="22"/>
          <w:lang w:val="fr-FR" w:eastAsia="fr-FR"/>
        </w:rPr>
      </w:pPr>
      <w:hyperlink w:anchor="_Toc432067415" w:history="1">
        <w:r w:rsidR="00A02353" w:rsidRPr="0059551E">
          <w:rPr>
            <w:rStyle w:val="Hyperlink"/>
          </w:rPr>
          <w:t>Introduction</w:t>
        </w:r>
        <w:r w:rsidR="00A02353">
          <w:rPr>
            <w:webHidden/>
          </w:rPr>
          <w:tab/>
        </w:r>
        <w:r w:rsidR="00A02353">
          <w:rPr>
            <w:webHidden/>
          </w:rPr>
          <w:fldChar w:fldCharType="begin"/>
        </w:r>
        <w:r w:rsidR="00A02353">
          <w:rPr>
            <w:webHidden/>
          </w:rPr>
          <w:instrText xml:space="preserve"> PAGEREF _Toc432067415 \h </w:instrText>
        </w:r>
        <w:r w:rsidR="00A02353">
          <w:rPr>
            <w:webHidden/>
          </w:rPr>
        </w:r>
        <w:r w:rsidR="00A02353">
          <w:rPr>
            <w:webHidden/>
          </w:rPr>
          <w:fldChar w:fldCharType="separate"/>
        </w:r>
        <w:r w:rsidR="00A02353">
          <w:rPr>
            <w:webHidden/>
          </w:rPr>
          <w:t>7</w:t>
        </w:r>
        <w:r w:rsidR="00A02353">
          <w:rPr>
            <w:webHidden/>
          </w:rPr>
          <w:fldChar w:fldCharType="end"/>
        </w:r>
      </w:hyperlink>
    </w:p>
    <w:p w14:paraId="32A73052" w14:textId="77777777" w:rsidR="00A02353" w:rsidRDefault="00293665">
      <w:pPr>
        <w:pStyle w:val="TOC1"/>
        <w:rPr>
          <w:rFonts w:asciiTheme="minorHAnsi" w:eastAsiaTheme="minorEastAsia" w:hAnsiTheme="minorHAnsi" w:cstheme="minorBidi"/>
          <w:sz w:val="22"/>
          <w:szCs w:val="22"/>
          <w:lang w:val="fr-FR" w:eastAsia="fr-FR"/>
        </w:rPr>
      </w:pPr>
      <w:hyperlink w:anchor="_Toc432067416" w:history="1">
        <w:r w:rsidR="00A02353" w:rsidRPr="0059551E">
          <w:rPr>
            <w:rStyle w:val="Hyperlink"/>
          </w:rPr>
          <w:t>RESOURCE MODEL CONFORMANCE</w:t>
        </w:r>
        <w:r w:rsidR="00A02353">
          <w:rPr>
            <w:webHidden/>
          </w:rPr>
          <w:tab/>
        </w:r>
        <w:r w:rsidR="00A02353">
          <w:rPr>
            <w:webHidden/>
          </w:rPr>
          <w:fldChar w:fldCharType="begin"/>
        </w:r>
        <w:r w:rsidR="00A02353">
          <w:rPr>
            <w:webHidden/>
          </w:rPr>
          <w:instrText xml:space="preserve"> PAGEREF _Toc432067416 \h </w:instrText>
        </w:r>
        <w:r w:rsidR="00A02353">
          <w:rPr>
            <w:webHidden/>
          </w:rPr>
        </w:r>
        <w:r w:rsidR="00A02353">
          <w:rPr>
            <w:webHidden/>
          </w:rPr>
          <w:fldChar w:fldCharType="separate"/>
        </w:r>
        <w:r w:rsidR="00A02353">
          <w:rPr>
            <w:webHidden/>
          </w:rPr>
          <w:t>8</w:t>
        </w:r>
        <w:r w:rsidR="00A02353">
          <w:rPr>
            <w:webHidden/>
          </w:rPr>
          <w:fldChar w:fldCharType="end"/>
        </w:r>
      </w:hyperlink>
    </w:p>
    <w:p w14:paraId="52F58A43"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r>
        <w:fldChar w:fldCharType="begin"/>
      </w:r>
      <w:r>
        <w:instrText xml:space="preserve"> HYPERLINK \l "_Toc432067417" </w:instrText>
      </w:r>
      <w:r>
        <w:fldChar w:fldCharType="separate"/>
      </w:r>
      <w:del w:id="5" w:author="pierre gauthier" w:date="2015-10-08T17:42:00Z">
        <w:r w:rsidR="00A02353" w:rsidRPr="0059551E" w:rsidDel="00293665">
          <w:rPr>
            <w:rStyle w:val="Hyperlink"/>
            <w:rFonts w:ascii="Helvetica" w:hAnsi="Helvetica" w:cs="Helvetica"/>
            <w:noProof/>
            <w:lang w:eastAsia="it-IT"/>
          </w:rPr>
          <w:delText>ProductOrder</w:delText>
        </w:r>
      </w:del>
      <w:ins w:id="6" w:author="pierre gauthier" w:date="2015-10-08T17:42:00Z">
        <w:r>
          <w:rPr>
            <w:rStyle w:val="Hyperlink"/>
            <w:rFonts w:ascii="Helvetica" w:hAnsi="Helvetica" w:cs="Helvetica"/>
            <w:noProof/>
            <w:lang w:eastAsia="it-IT"/>
          </w:rPr>
          <w:t>Customer</w:t>
        </w:r>
      </w:ins>
      <w:r w:rsidR="00A02353" w:rsidRPr="0059551E">
        <w:rPr>
          <w:rStyle w:val="Hyperlink"/>
          <w:rFonts w:ascii="Helvetica" w:hAnsi="Helvetica" w:cs="Helvetica"/>
          <w:noProof/>
          <w:lang w:eastAsia="it-IT"/>
        </w:rPr>
        <w:t xml:space="preserve"> API MANDATORY AND OPTIONAL RESOURCES</w:t>
      </w:r>
      <w:r w:rsidR="00A02353">
        <w:rPr>
          <w:noProof/>
          <w:webHidden/>
        </w:rPr>
        <w:tab/>
      </w:r>
      <w:r w:rsidR="00A02353">
        <w:rPr>
          <w:noProof/>
          <w:webHidden/>
        </w:rPr>
        <w:fldChar w:fldCharType="begin"/>
      </w:r>
      <w:r w:rsidR="00A02353">
        <w:rPr>
          <w:noProof/>
          <w:webHidden/>
        </w:rPr>
        <w:instrText xml:space="preserve"> PAGEREF _Toc432067417 \h </w:instrText>
      </w:r>
      <w:r w:rsidR="00A02353">
        <w:rPr>
          <w:noProof/>
          <w:webHidden/>
        </w:rPr>
      </w:r>
      <w:r w:rsidR="00A02353">
        <w:rPr>
          <w:noProof/>
          <w:webHidden/>
        </w:rPr>
        <w:fldChar w:fldCharType="separate"/>
      </w:r>
      <w:r w:rsidR="00A02353">
        <w:rPr>
          <w:noProof/>
          <w:webHidden/>
        </w:rPr>
        <w:t>8</w:t>
      </w:r>
      <w:r w:rsidR="00A02353">
        <w:rPr>
          <w:noProof/>
          <w:webHidden/>
        </w:rPr>
        <w:fldChar w:fldCharType="end"/>
      </w:r>
      <w:r>
        <w:rPr>
          <w:noProof/>
        </w:rPr>
        <w:fldChar w:fldCharType="end"/>
      </w:r>
    </w:p>
    <w:p w14:paraId="30C60954"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r>
        <w:fldChar w:fldCharType="begin"/>
      </w:r>
      <w:r>
        <w:instrText xml:space="preserve"> HYPERLINK \l "_Toc432067418" </w:instrText>
      </w:r>
      <w:r>
        <w:fldChar w:fldCharType="separate"/>
      </w:r>
      <w:del w:id="7" w:author="pierre gauthier" w:date="2015-10-08T17:42:00Z">
        <w:r w:rsidR="00A02353" w:rsidRPr="0059551E" w:rsidDel="00293665">
          <w:rPr>
            <w:rStyle w:val="Hyperlink"/>
            <w:rFonts w:ascii="Helvetica" w:hAnsi="Helvetica" w:cs="Helvetica"/>
            <w:noProof/>
            <w:lang w:eastAsia="it-IT"/>
          </w:rPr>
          <w:delText>ProductOrder</w:delText>
        </w:r>
      </w:del>
      <w:ins w:id="8" w:author="pierre gauthier" w:date="2015-10-08T17:42:00Z">
        <w:r>
          <w:rPr>
            <w:rStyle w:val="Hyperlink"/>
            <w:rFonts w:ascii="Helvetica" w:hAnsi="Helvetica" w:cs="Helvetica"/>
            <w:noProof/>
            <w:lang w:eastAsia="it-IT"/>
          </w:rPr>
          <w:t>Customer</w:t>
        </w:r>
      </w:ins>
      <w:r w:rsidR="00A02353" w:rsidRPr="0059551E">
        <w:rPr>
          <w:rStyle w:val="Hyperlink"/>
          <w:rFonts w:ascii="Helvetica" w:hAnsi="Helvetica" w:cs="Helvetica"/>
          <w:noProof/>
          <w:lang w:eastAsia="it-IT"/>
        </w:rPr>
        <w:t xml:space="preserve">  MANDATORY AND OPTIONAL ATTRIBUTES</w:t>
      </w:r>
      <w:r w:rsidR="00A02353">
        <w:rPr>
          <w:noProof/>
          <w:webHidden/>
        </w:rPr>
        <w:tab/>
      </w:r>
      <w:r w:rsidR="00A02353">
        <w:rPr>
          <w:noProof/>
          <w:webHidden/>
        </w:rPr>
        <w:fldChar w:fldCharType="begin"/>
      </w:r>
      <w:r w:rsidR="00A02353">
        <w:rPr>
          <w:noProof/>
          <w:webHidden/>
        </w:rPr>
        <w:instrText xml:space="preserve"> PAGEREF _Toc432067418 \h </w:instrText>
      </w:r>
      <w:r w:rsidR="00A02353">
        <w:rPr>
          <w:noProof/>
          <w:webHidden/>
        </w:rPr>
      </w:r>
      <w:r w:rsidR="00A02353">
        <w:rPr>
          <w:noProof/>
          <w:webHidden/>
        </w:rPr>
        <w:fldChar w:fldCharType="separate"/>
      </w:r>
      <w:r w:rsidR="00A02353">
        <w:rPr>
          <w:noProof/>
          <w:webHidden/>
        </w:rPr>
        <w:t>8</w:t>
      </w:r>
      <w:r w:rsidR="00A02353">
        <w:rPr>
          <w:noProof/>
          <w:webHidden/>
        </w:rPr>
        <w:fldChar w:fldCharType="end"/>
      </w:r>
      <w:r>
        <w:rPr>
          <w:noProof/>
        </w:rPr>
        <w:fldChar w:fldCharType="end"/>
      </w:r>
    </w:p>
    <w:p w14:paraId="38609EF4" w14:textId="77777777" w:rsidR="00A02353" w:rsidRDefault="00293665">
      <w:pPr>
        <w:pStyle w:val="TOC1"/>
        <w:rPr>
          <w:rFonts w:asciiTheme="minorHAnsi" w:eastAsiaTheme="minorEastAsia" w:hAnsiTheme="minorHAnsi" w:cstheme="minorBidi"/>
          <w:sz w:val="22"/>
          <w:szCs w:val="22"/>
          <w:lang w:val="fr-FR" w:eastAsia="fr-FR"/>
        </w:rPr>
      </w:pPr>
      <w:hyperlink w:anchor="_Toc432067419" w:history="1">
        <w:r w:rsidR="00A02353" w:rsidRPr="0059551E">
          <w:rPr>
            <w:rStyle w:val="Hyperlink"/>
          </w:rPr>
          <w:t>NOTIFICATION MODEL CONFORMANCE</w:t>
        </w:r>
        <w:r w:rsidR="00A02353">
          <w:rPr>
            <w:webHidden/>
          </w:rPr>
          <w:tab/>
        </w:r>
        <w:r w:rsidR="00A02353">
          <w:rPr>
            <w:webHidden/>
          </w:rPr>
          <w:fldChar w:fldCharType="begin"/>
        </w:r>
        <w:r w:rsidR="00A02353">
          <w:rPr>
            <w:webHidden/>
          </w:rPr>
          <w:instrText xml:space="preserve"> PAGEREF _Toc432067419 \h </w:instrText>
        </w:r>
        <w:r w:rsidR="00A02353">
          <w:rPr>
            <w:webHidden/>
          </w:rPr>
        </w:r>
        <w:r w:rsidR="00A02353">
          <w:rPr>
            <w:webHidden/>
          </w:rPr>
          <w:fldChar w:fldCharType="separate"/>
        </w:r>
        <w:r w:rsidR="00A02353">
          <w:rPr>
            <w:webHidden/>
          </w:rPr>
          <w:t>11</w:t>
        </w:r>
        <w:r w:rsidR="00A02353">
          <w:rPr>
            <w:webHidden/>
          </w:rPr>
          <w:fldChar w:fldCharType="end"/>
        </w:r>
      </w:hyperlink>
    </w:p>
    <w:p w14:paraId="6DBEBC65"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r>
        <w:fldChar w:fldCharType="begin"/>
      </w:r>
      <w:r>
        <w:instrText xml:space="preserve"> HYPERLINK \l "_Toc432067420" </w:instrText>
      </w:r>
      <w:r>
        <w:fldChar w:fldCharType="separate"/>
      </w:r>
      <w:del w:id="9" w:author="pierre gauthier" w:date="2015-10-08T17:42:00Z">
        <w:r w:rsidR="00A02353" w:rsidRPr="0059551E" w:rsidDel="00293665">
          <w:rPr>
            <w:rStyle w:val="Hyperlink"/>
            <w:rFonts w:ascii="Helvetica" w:hAnsi="Helvetica" w:cs="Helvetica"/>
            <w:noProof/>
            <w:lang w:eastAsia="it-IT"/>
          </w:rPr>
          <w:delText>PRODUCT ORDER</w:delText>
        </w:r>
      </w:del>
      <w:ins w:id="10" w:author="pierre gauthier" w:date="2015-10-08T17:42:00Z">
        <w:r>
          <w:rPr>
            <w:rStyle w:val="Hyperlink"/>
            <w:rFonts w:ascii="Helvetica" w:hAnsi="Helvetica" w:cs="Helvetica"/>
            <w:noProof/>
            <w:lang w:eastAsia="it-IT"/>
          </w:rPr>
          <w:t>CUSTOMER</w:t>
        </w:r>
      </w:ins>
      <w:r w:rsidR="00A02353" w:rsidRPr="0059551E">
        <w:rPr>
          <w:rStyle w:val="Hyperlink"/>
          <w:rFonts w:ascii="Helvetica" w:hAnsi="Helvetica" w:cs="Helvetica"/>
          <w:noProof/>
          <w:lang w:eastAsia="it-IT"/>
        </w:rPr>
        <w:t xml:space="preserve"> API  MANDATORY AND OPTIONAL NOTIFICATIONS</w:t>
      </w:r>
      <w:r w:rsidR="00A02353">
        <w:rPr>
          <w:noProof/>
          <w:webHidden/>
        </w:rPr>
        <w:tab/>
      </w:r>
      <w:r w:rsidR="00A02353">
        <w:rPr>
          <w:noProof/>
          <w:webHidden/>
        </w:rPr>
        <w:fldChar w:fldCharType="begin"/>
      </w:r>
      <w:r w:rsidR="00A02353">
        <w:rPr>
          <w:noProof/>
          <w:webHidden/>
        </w:rPr>
        <w:instrText xml:space="preserve"> PAGEREF _Toc432067420 \h </w:instrText>
      </w:r>
      <w:r w:rsidR="00A02353">
        <w:rPr>
          <w:noProof/>
          <w:webHidden/>
        </w:rPr>
      </w:r>
      <w:r w:rsidR="00A02353">
        <w:rPr>
          <w:noProof/>
          <w:webHidden/>
        </w:rPr>
        <w:fldChar w:fldCharType="separate"/>
      </w:r>
      <w:r w:rsidR="00A02353">
        <w:rPr>
          <w:noProof/>
          <w:webHidden/>
        </w:rPr>
        <w:t>11</w:t>
      </w:r>
      <w:r w:rsidR="00A02353">
        <w:rPr>
          <w:noProof/>
          <w:webHidden/>
        </w:rPr>
        <w:fldChar w:fldCharType="end"/>
      </w:r>
      <w:r>
        <w:rPr>
          <w:noProof/>
        </w:rPr>
        <w:fldChar w:fldCharType="end"/>
      </w:r>
    </w:p>
    <w:p w14:paraId="494E7304"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21" w:history="1">
        <w:r w:rsidR="00A02353" w:rsidRPr="0059551E">
          <w:rPr>
            <w:rStyle w:val="Hyperlink"/>
            <w:rFonts w:ascii="Helvetica" w:hAnsi="Helvetica" w:cs="Helvetica"/>
            <w:noProof/>
            <w:lang w:eastAsia="it-IT"/>
          </w:rPr>
          <w:t>&lt;Notification Name&gt;  MANDATORY AND OPTIONAL ATTRIBUTES</w:t>
        </w:r>
        <w:r w:rsidR="00A02353">
          <w:rPr>
            <w:noProof/>
            <w:webHidden/>
          </w:rPr>
          <w:tab/>
        </w:r>
        <w:r w:rsidR="00A02353">
          <w:rPr>
            <w:noProof/>
            <w:webHidden/>
          </w:rPr>
          <w:fldChar w:fldCharType="begin"/>
        </w:r>
        <w:r w:rsidR="00A02353">
          <w:rPr>
            <w:noProof/>
            <w:webHidden/>
          </w:rPr>
          <w:instrText xml:space="preserve"> PAGEREF _Toc432067421 \h </w:instrText>
        </w:r>
        <w:r w:rsidR="00A02353">
          <w:rPr>
            <w:noProof/>
            <w:webHidden/>
          </w:rPr>
        </w:r>
        <w:r w:rsidR="00A02353">
          <w:rPr>
            <w:noProof/>
            <w:webHidden/>
          </w:rPr>
          <w:fldChar w:fldCharType="separate"/>
        </w:r>
        <w:r w:rsidR="00A02353">
          <w:rPr>
            <w:noProof/>
            <w:webHidden/>
          </w:rPr>
          <w:t>11</w:t>
        </w:r>
        <w:r w:rsidR="00A02353">
          <w:rPr>
            <w:noProof/>
            <w:webHidden/>
          </w:rPr>
          <w:fldChar w:fldCharType="end"/>
        </w:r>
      </w:hyperlink>
    </w:p>
    <w:p w14:paraId="619F31E6" w14:textId="77777777" w:rsidR="00A02353" w:rsidRDefault="00293665">
      <w:pPr>
        <w:pStyle w:val="TOC1"/>
        <w:rPr>
          <w:rFonts w:asciiTheme="minorHAnsi" w:eastAsiaTheme="minorEastAsia" w:hAnsiTheme="minorHAnsi" w:cstheme="minorBidi"/>
          <w:sz w:val="22"/>
          <w:szCs w:val="22"/>
          <w:lang w:val="fr-FR" w:eastAsia="fr-FR"/>
        </w:rPr>
      </w:pPr>
      <w:hyperlink w:anchor="_Toc432067422" w:history="1">
        <w:r w:rsidR="00A02353" w:rsidRPr="0059551E">
          <w:rPr>
            <w:rStyle w:val="Hyperlink"/>
          </w:rPr>
          <w:t>API OPERATIONS CONFORMANCE</w:t>
        </w:r>
        <w:r w:rsidR="00A02353">
          <w:rPr>
            <w:webHidden/>
          </w:rPr>
          <w:tab/>
        </w:r>
        <w:r w:rsidR="00A02353">
          <w:rPr>
            <w:webHidden/>
          </w:rPr>
          <w:fldChar w:fldCharType="begin"/>
        </w:r>
        <w:r w:rsidR="00A02353">
          <w:rPr>
            <w:webHidden/>
          </w:rPr>
          <w:instrText xml:space="preserve"> PAGEREF _Toc432067422 \h </w:instrText>
        </w:r>
        <w:r w:rsidR="00A02353">
          <w:rPr>
            <w:webHidden/>
          </w:rPr>
        </w:r>
        <w:r w:rsidR="00A02353">
          <w:rPr>
            <w:webHidden/>
          </w:rPr>
          <w:fldChar w:fldCharType="separate"/>
        </w:r>
        <w:r w:rsidR="00A02353">
          <w:rPr>
            <w:webHidden/>
          </w:rPr>
          <w:t>13</w:t>
        </w:r>
        <w:r w:rsidR="00A02353">
          <w:rPr>
            <w:webHidden/>
          </w:rPr>
          <w:fldChar w:fldCharType="end"/>
        </w:r>
      </w:hyperlink>
    </w:p>
    <w:p w14:paraId="334A2F67"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r>
        <w:fldChar w:fldCharType="begin"/>
      </w:r>
      <w:r>
        <w:instrText xml:space="preserve"> HYPERLINK \l "_Toc432067423" </w:instrText>
      </w:r>
      <w:r>
        <w:fldChar w:fldCharType="separate"/>
      </w:r>
      <w:bookmarkStart w:id="11" w:name="_GoBack"/>
      <w:del w:id="12" w:author="pierre gauthier" w:date="2015-10-08T17:42:00Z">
        <w:r w:rsidR="00A02353" w:rsidRPr="0059551E" w:rsidDel="00293665">
          <w:rPr>
            <w:rStyle w:val="Hyperlink"/>
            <w:rFonts w:ascii="Helvetica" w:hAnsi="Helvetica" w:cs="Helvetica"/>
            <w:noProof/>
            <w:lang w:eastAsia="it-IT"/>
          </w:rPr>
          <w:delText>ProductOrder</w:delText>
        </w:r>
      </w:del>
      <w:bookmarkEnd w:id="11"/>
      <w:ins w:id="13" w:author="pierre gauthier" w:date="2015-10-08T17:42:00Z">
        <w:r>
          <w:rPr>
            <w:rStyle w:val="Hyperlink"/>
            <w:rFonts w:ascii="Helvetica" w:hAnsi="Helvetica" w:cs="Helvetica"/>
            <w:noProof/>
            <w:lang w:eastAsia="it-IT"/>
          </w:rPr>
          <w:t>Customer</w:t>
        </w:r>
      </w:ins>
      <w:r w:rsidR="00A02353" w:rsidRPr="0059551E">
        <w:rPr>
          <w:rStyle w:val="Hyperlink"/>
          <w:rFonts w:ascii="Helvetica" w:hAnsi="Helvetica" w:cs="Helvetica"/>
          <w:noProof/>
          <w:lang w:eastAsia="it-IT"/>
        </w:rPr>
        <w:t xml:space="preserve">  MANDATORY AND OPTIONAL OPERATIONS</w:t>
      </w:r>
      <w:r w:rsidR="00A02353">
        <w:rPr>
          <w:noProof/>
          <w:webHidden/>
        </w:rPr>
        <w:tab/>
      </w:r>
      <w:r w:rsidR="00A02353">
        <w:rPr>
          <w:noProof/>
          <w:webHidden/>
        </w:rPr>
        <w:fldChar w:fldCharType="begin"/>
      </w:r>
      <w:r w:rsidR="00A02353">
        <w:rPr>
          <w:noProof/>
          <w:webHidden/>
        </w:rPr>
        <w:instrText xml:space="preserve"> PAGEREF _Toc432067423 \h </w:instrText>
      </w:r>
      <w:r w:rsidR="00A02353">
        <w:rPr>
          <w:noProof/>
          <w:webHidden/>
        </w:rPr>
      </w:r>
      <w:r w:rsidR="00A02353">
        <w:rPr>
          <w:noProof/>
          <w:webHidden/>
        </w:rPr>
        <w:fldChar w:fldCharType="separate"/>
      </w:r>
      <w:r w:rsidR="00A02353">
        <w:rPr>
          <w:noProof/>
          <w:webHidden/>
        </w:rPr>
        <w:t>13</w:t>
      </w:r>
      <w:r w:rsidR="00A02353">
        <w:rPr>
          <w:noProof/>
          <w:webHidden/>
        </w:rPr>
        <w:fldChar w:fldCharType="end"/>
      </w:r>
      <w:r>
        <w:rPr>
          <w:noProof/>
        </w:rPr>
        <w:fldChar w:fldCharType="end"/>
      </w:r>
    </w:p>
    <w:p w14:paraId="40095D02" w14:textId="77777777" w:rsidR="00A02353" w:rsidRDefault="00293665">
      <w:pPr>
        <w:pStyle w:val="TOC1"/>
        <w:rPr>
          <w:rFonts w:asciiTheme="minorHAnsi" w:eastAsiaTheme="minorEastAsia" w:hAnsiTheme="minorHAnsi" w:cstheme="minorBidi"/>
          <w:sz w:val="22"/>
          <w:szCs w:val="22"/>
          <w:lang w:val="fr-FR" w:eastAsia="fr-FR"/>
        </w:rPr>
      </w:pPr>
      <w:hyperlink w:anchor="_Toc432067424" w:history="1">
        <w:r w:rsidR="00A02353" w:rsidRPr="0059551E">
          <w:rPr>
            <w:rStyle w:val="Hyperlink"/>
          </w:rPr>
          <w:t>API GET OPERATION CONFORMANCE</w:t>
        </w:r>
        <w:r w:rsidR="00A02353">
          <w:rPr>
            <w:webHidden/>
          </w:rPr>
          <w:tab/>
        </w:r>
        <w:r w:rsidR="00A02353">
          <w:rPr>
            <w:webHidden/>
          </w:rPr>
          <w:fldChar w:fldCharType="begin"/>
        </w:r>
        <w:r w:rsidR="00A02353">
          <w:rPr>
            <w:webHidden/>
          </w:rPr>
          <w:instrText xml:space="preserve"> PAGEREF _Toc432067424 \h </w:instrText>
        </w:r>
        <w:r w:rsidR="00A02353">
          <w:rPr>
            <w:webHidden/>
          </w:rPr>
        </w:r>
        <w:r w:rsidR="00A02353">
          <w:rPr>
            <w:webHidden/>
          </w:rPr>
          <w:fldChar w:fldCharType="separate"/>
        </w:r>
        <w:r w:rsidR="00A02353">
          <w:rPr>
            <w:webHidden/>
          </w:rPr>
          <w:t>14</w:t>
        </w:r>
        <w:r w:rsidR="00A02353">
          <w:rPr>
            <w:webHidden/>
          </w:rPr>
          <w:fldChar w:fldCharType="end"/>
        </w:r>
      </w:hyperlink>
    </w:p>
    <w:p w14:paraId="4241E05B"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r>
        <w:fldChar w:fldCharType="begin"/>
      </w:r>
      <w:r>
        <w:instrText xml:space="preserve"> HYPERLINK \l "_Toc432067425" </w:instrText>
      </w:r>
      <w:r>
        <w:fldChar w:fldCharType="separate"/>
      </w:r>
      <w:r w:rsidR="00A02353" w:rsidRPr="0059551E">
        <w:rPr>
          <w:rStyle w:val="Hyperlink"/>
          <w:rFonts w:ascii="Helvetica" w:hAnsi="Helvetica" w:cs="Helvetica"/>
          <w:noProof/>
          <w:lang w:eastAsia="it-IT"/>
        </w:rPr>
        <w:t xml:space="preserve">GET </w:t>
      </w:r>
      <w:del w:id="14" w:author="pierre gauthier" w:date="2015-10-08T17:42:00Z">
        <w:r w:rsidR="00A02353" w:rsidRPr="0059551E" w:rsidDel="00293665">
          <w:rPr>
            <w:rStyle w:val="Hyperlink"/>
            <w:rFonts w:ascii="Helvetica" w:hAnsi="Helvetica" w:cs="Helvetica"/>
            <w:noProof/>
            <w:lang w:eastAsia="it-IT"/>
          </w:rPr>
          <w:delText>ProductOrder</w:delText>
        </w:r>
      </w:del>
      <w:ins w:id="15" w:author="pierre gauthier" w:date="2015-10-08T17:42:00Z">
        <w:r>
          <w:rPr>
            <w:rStyle w:val="Hyperlink"/>
            <w:rFonts w:ascii="Helvetica" w:hAnsi="Helvetica" w:cs="Helvetica"/>
            <w:noProof/>
            <w:lang w:eastAsia="it-IT"/>
          </w:rPr>
          <w:t>Customer</w:t>
        </w:r>
      </w:ins>
      <w:r w:rsidR="00A02353" w:rsidRPr="0059551E">
        <w:rPr>
          <w:rStyle w:val="Hyperlink"/>
          <w:rFonts w:ascii="Helvetica" w:hAnsi="Helvetica" w:cs="Helvetica"/>
          <w:noProof/>
          <w:lang w:eastAsia="it-IT"/>
        </w:rPr>
        <w:t>/{ID}</w:t>
      </w:r>
      <w:r w:rsidR="00A02353">
        <w:rPr>
          <w:noProof/>
          <w:webHidden/>
        </w:rPr>
        <w:tab/>
      </w:r>
      <w:r w:rsidR="00A02353">
        <w:rPr>
          <w:noProof/>
          <w:webHidden/>
        </w:rPr>
        <w:fldChar w:fldCharType="begin"/>
      </w:r>
      <w:r w:rsidR="00A02353">
        <w:rPr>
          <w:noProof/>
          <w:webHidden/>
        </w:rPr>
        <w:instrText xml:space="preserve"> PAGEREF _Toc432067425 \h </w:instrText>
      </w:r>
      <w:r w:rsidR="00A02353">
        <w:rPr>
          <w:noProof/>
          <w:webHidden/>
        </w:rPr>
      </w:r>
      <w:r w:rsidR="00A02353">
        <w:rPr>
          <w:noProof/>
          <w:webHidden/>
        </w:rPr>
        <w:fldChar w:fldCharType="separate"/>
      </w:r>
      <w:r w:rsidR="00A02353">
        <w:rPr>
          <w:noProof/>
          <w:webHidden/>
        </w:rPr>
        <w:t>14</w:t>
      </w:r>
      <w:r w:rsidR="00A02353">
        <w:rPr>
          <w:noProof/>
          <w:webHidden/>
        </w:rPr>
        <w:fldChar w:fldCharType="end"/>
      </w:r>
      <w:r>
        <w:rPr>
          <w:noProof/>
        </w:rPr>
        <w:fldChar w:fldCharType="end"/>
      </w:r>
    </w:p>
    <w:p w14:paraId="7448D999" w14:textId="77777777" w:rsidR="00A02353" w:rsidRDefault="00293665">
      <w:pPr>
        <w:pStyle w:val="TOC1"/>
        <w:rPr>
          <w:rFonts w:asciiTheme="minorHAnsi" w:eastAsiaTheme="minorEastAsia" w:hAnsiTheme="minorHAnsi" w:cstheme="minorBidi"/>
          <w:sz w:val="22"/>
          <w:szCs w:val="22"/>
          <w:lang w:val="fr-FR" w:eastAsia="fr-FR"/>
        </w:rPr>
      </w:pPr>
      <w:hyperlink w:anchor="_Toc432067426" w:history="1">
        <w:r w:rsidR="00A02353" w:rsidRPr="0059551E">
          <w:rPr>
            <w:rStyle w:val="Hyperlink"/>
          </w:rPr>
          <w:t>API POST OPERATION CONFORMANCE</w:t>
        </w:r>
        <w:r w:rsidR="00A02353">
          <w:rPr>
            <w:webHidden/>
          </w:rPr>
          <w:tab/>
        </w:r>
        <w:r w:rsidR="00A02353">
          <w:rPr>
            <w:webHidden/>
          </w:rPr>
          <w:fldChar w:fldCharType="begin"/>
        </w:r>
        <w:r w:rsidR="00A02353">
          <w:rPr>
            <w:webHidden/>
          </w:rPr>
          <w:instrText xml:space="preserve"> PAGEREF _Toc432067426 \h </w:instrText>
        </w:r>
        <w:r w:rsidR="00A02353">
          <w:rPr>
            <w:webHidden/>
          </w:rPr>
        </w:r>
        <w:r w:rsidR="00A02353">
          <w:rPr>
            <w:webHidden/>
          </w:rPr>
          <w:fldChar w:fldCharType="separate"/>
        </w:r>
        <w:r w:rsidR="00A02353">
          <w:rPr>
            <w:webHidden/>
          </w:rPr>
          <w:t>16</w:t>
        </w:r>
        <w:r w:rsidR="00A02353">
          <w:rPr>
            <w:webHidden/>
          </w:rPr>
          <w:fldChar w:fldCharType="end"/>
        </w:r>
      </w:hyperlink>
    </w:p>
    <w:p w14:paraId="29D0BAEB"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r>
        <w:fldChar w:fldCharType="begin"/>
      </w:r>
      <w:r>
        <w:instrText xml:space="preserve"> HYPERLINK \l "_Toc432067427" </w:instrText>
      </w:r>
      <w:r>
        <w:fldChar w:fldCharType="separate"/>
      </w:r>
      <w:r w:rsidR="00A02353" w:rsidRPr="0059551E">
        <w:rPr>
          <w:rStyle w:val="Hyperlink"/>
          <w:noProof/>
        </w:rPr>
        <w:t>POST API/</w:t>
      </w:r>
      <w:del w:id="16" w:author="pierre gauthier" w:date="2015-10-08T17:42:00Z">
        <w:r w:rsidR="00A02353" w:rsidRPr="0059551E" w:rsidDel="00293665">
          <w:rPr>
            <w:rStyle w:val="Hyperlink"/>
            <w:noProof/>
          </w:rPr>
          <w:delText>ProductOrder</w:delText>
        </w:r>
      </w:del>
      <w:ins w:id="17" w:author="pierre gauthier" w:date="2015-10-08T17:42:00Z">
        <w:r>
          <w:rPr>
            <w:rStyle w:val="Hyperlink"/>
            <w:noProof/>
          </w:rPr>
          <w:t>Customer</w:t>
        </w:r>
      </w:ins>
      <w:r w:rsidR="00A02353">
        <w:rPr>
          <w:noProof/>
          <w:webHidden/>
        </w:rPr>
        <w:tab/>
      </w:r>
      <w:r w:rsidR="00A02353">
        <w:rPr>
          <w:noProof/>
          <w:webHidden/>
        </w:rPr>
        <w:fldChar w:fldCharType="begin"/>
      </w:r>
      <w:r w:rsidR="00A02353">
        <w:rPr>
          <w:noProof/>
          <w:webHidden/>
        </w:rPr>
        <w:instrText xml:space="preserve"> PAGEREF _Toc432067427 \h </w:instrText>
      </w:r>
      <w:r w:rsidR="00A02353">
        <w:rPr>
          <w:noProof/>
          <w:webHidden/>
        </w:rPr>
      </w:r>
      <w:r w:rsidR="00A02353">
        <w:rPr>
          <w:noProof/>
          <w:webHidden/>
        </w:rPr>
        <w:fldChar w:fldCharType="separate"/>
      </w:r>
      <w:r w:rsidR="00A02353">
        <w:rPr>
          <w:noProof/>
          <w:webHidden/>
        </w:rPr>
        <w:t>16</w:t>
      </w:r>
      <w:r w:rsidR="00A02353">
        <w:rPr>
          <w:noProof/>
          <w:webHidden/>
        </w:rPr>
        <w:fldChar w:fldCharType="end"/>
      </w:r>
      <w:r>
        <w:rPr>
          <w:noProof/>
        </w:rPr>
        <w:fldChar w:fldCharType="end"/>
      </w:r>
    </w:p>
    <w:p w14:paraId="479F986C" w14:textId="77777777" w:rsidR="00A02353" w:rsidRDefault="00293665">
      <w:pPr>
        <w:pStyle w:val="TOC1"/>
        <w:rPr>
          <w:rFonts w:asciiTheme="minorHAnsi" w:eastAsiaTheme="minorEastAsia" w:hAnsiTheme="minorHAnsi" w:cstheme="minorBidi"/>
          <w:sz w:val="22"/>
          <w:szCs w:val="22"/>
          <w:lang w:val="fr-FR" w:eastAsia="fr-FR"/>
        </w:rPr>
      </w:pPr>
      <w:hyperlink w:anchor="_Toc432067428" w:history="1">
        <w:r w:rsidR="00A02353" w:rsidRPr="0059551E">
          <w:rPr>
            <w:rStyle w:val="Hyperlink"/>
          </w:rPr>
          <w:t>API PUT OPERATION CONFORMANCE</w:t>
        </w:r>
        <w:r w:rsidR="00A02353">
          <w:rPr>
            <w:webHidden/>
          </w:rPr>
          <w:tab/>
        </w:r>
        <w:r w:rsidR="00A02353">
          <w:rPr>
            <w:webHidden/>
          </w:rPr>
          <w:fldChar w:fldCharType="begin"/>
        </w:r>
        <w:r w:rsidR="00A02353">
          <w:rPr>
            <w:webHidden/>
          </w:rPr>
          <w:instrText xml:space="preserve"> PAGEREF _Toc432067428 \h </w:instrText>
        </w:r>
        <w:r w:rsidR="00A02353">
          <w:rPr>
            <w:webHidden/>
          </w:rPr>
        </w:r>
        <w:r w:rsidR="00A02353">
          <w:rPr>
            <w:webHidden/>
          </w:rPr>
          <w:fldChar w:fldCharType="separate"/>
        </w:r>
        <w:r w:rsidR="00A02353">
          <w:rPr>
            <w:webHidden/>
          </w:rPr>
          <w:t>20</w:t>
        </w:r>
        <w:r w:rsidR="00A02353">
          <w:rPr>
            <w:webHidden/>
          </w:rPr>
          <w:fldChar w:fldCharType="end"/>
        </w:r>
      </w:hyperlink>
    </w:p>
    <w:p w14:paraId="50A732E9"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29" w:history="1">
        <w:r w:rsidR="00A02353" w:rsidRPr="0059551E">
          <w:rPr>
            <w:rStyle w:val="Hyperlink"/>
            <w:noProof/>
          </w:rPr>
          <w:t>PUT API/{RESOURCE}/{ID}</w:t>
        </w:r>
        <w:r w:rsidR="00A02353">
          <w:rPr>
            <w:noProof/>
            <w:webHidden/>
          </w:rPr>
          <w:tab/>
        </w:r>
        <w:r w:rsidR="00A02353">
          <w:rPr>
            <w:noProof/>
            <w:webHidden/>
          </w:rPr>
          <w:fldChar w:fldCharType="begin"/>
        </w:r>
        <w:r w:rsidR="00A02353">
          <w:rPr>
            <w:noProof/>
            <w:webHidden/>
          </w:rPr>
          <w:instrText xml:space="preserve"> PAGEREF _Toc432067429 \h </w:instrText>
        </w:r>
        <w:r w:rsidR="00A02353">
          <w:rPr>
            <w:noProof/>
            <w:webHidden/>
          </w:rPr>
        </w:r>
        <w:r w:rsidR="00A02353">
          <w:rPr>
            <w:noProof/>
            <w:webHidden/>
          </w:rPr>
          <w:fldChar w:fldCharType="separate"/>
        </w:r>
        <w:r w:rsidR="00A02353">
          <w:rPr>
            <w:noProof/>
            <w:webHidden/>
          </w:rPr>
          <w:t>20</w:t>
        </w:r>
        <w:r w:rsidR="00A02353">
          <w:rPr>
            <w:noProof/>
            <w:webHidden/>
          </w:rPr>
          <w:fldChar w:fldCharType="end"/>
        </w:r>
      </w:hyperlink>
    </w:p>
    <w:p w14:paraId="39590004" w14:textId="77777777" w:rsidR="00A02353" w:rsidRDefault="00293665">
      <w:pPr>
        <w:pStyle w:val="TOC1"/>
        <w:rPr>
          <w:rFonts w:asciiTheme="minorHAnsi" w:eastAsiaTheme="minorEastAsia" w:hAnsiTheme="minorHAnsi" w:cstheme="minorBidi"/>
          <w:sz w:val="22"/>
          <w:szCs w:val="22"/>
          <w:lang w:val="fr-FR" w:eastAsia="fr-FR"/>
        </w:rPr>
      </w:pPr>
      <w:hyperlink w:anchor="_Toc432067430" w:history="1">
        <w:r w:rsidR="00A02353" w:rsidRPr="0059551E">
          <w:rPr>
            <w:rStyle w:val="Hyperlink"/>
          </w:rPr>
          <w:t>API PATCH OPERATION CONFORMANCE</w:t>
        </w:r>
        <w:r w:rsidR="00A02353">
          <w:rPr>
            <w:webHidden/>
          </w:rPr>
          <w:tab/>
        </w:r>
        <w:r w:rsidR="00A02353">
          <w:rPr>
            <w:webHidden/>
          </w:rPr>
          <w:fldChar w:fldCharType="begin"/>
        </w:r>
        <w:r w:rsidR="00A02353">
          <w:rPr>
            <w:webHidden/>
          </w:rPr>
          <w:instrText xml:space="preserve"> PAGEREF _Toc432067430 \h </w:instrText>
        </w:r>
        <w:r w:rsidR="00A02353">
          <w:rPr>
            <w:webHidden/>
          </w:rPr>
        </w:r>
        <w:r w:rsidR="00A02353">
          <w:rPr>
            <w:webHidden/>
          </w:rPr>
          <w:fldChar w:fldCharType="separate"/>
        </w:r>
        <w:r w:rsidR="00A02353">
          <w:rPr>
            <w:webHidden/>
          </w:rPr>
          <w:t>22</w:t>
        </w:r>
        <w:r w:rsidR="00A02353">
          <w:rPr>
            <w:webHidden/>
          </w:rPr>
          <w:fldChar w:fldCharType="end"/>
        </w:r>
      </w:hyperlink>
    </w:p>
    <w:p w14:paraId="26627E75"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31" w:history="1">
        <w:r w:rsidR="00A02353" w:rsidRPr="0059551E">
          <w:rPr>
            <w:rStyle w:val="Hyperlink"/>
            <w:noProof/>
          </w:rPr>
          <w:t>PATCH {RESOURCE}/{ID}</w:t>
        </w:r>
        <w:r w:rsidR="00A02353">
          <w:rPr>
            <w:noProof/>
            <w:webHidden/>
          </w:rPr>
          <w:tab/>
        </w:r>
        <w:r w:rsidR="00A02353">
          <w:rPr>
            <w:noProof/>
            <w:webHidden/>
          </w:rPr>
          <w:fldChar w:fldCharType="begin"/>
        </w:r>
        <w:r w:rsidR="00A02353">
          <w:rPr>
            <w:noProof/>
            <w:webHidden/>
          </w:rPr>
          <w:instrText xml:space="preserve"> PAGEREF _Toc432067431 \h </w:instrText>
        </w:r>
        <w:r w:rsidR="00A02353">
          <w:rPr>
            <w:noProof/>
            <w:webHidden/>
          </w:rPr>
        </w:r>
        <w:r w:rsidR="00A02353">
          <w:rPr>
            <w:noProof/>
            <w:webHidden/>
          </w:rPr>
          <w:fldChar w:fldCharType="separate"/>
        </w:r>
        <w:r w:rsidR="00A02353">
          <w:rPr>
            <w:noProof/>
            <w:webHidden/>
          </w:rPr>
          <w:t>22</w:t>
        </w:r>
        <w:r w:rsidR="00A02353">
          <w:rPr>
            <w:noProof/>
            <w:webHidden/>
          </w:rPr>
          <w:fldChar w:fldCharType="end"/>
        </w:r>
      </w:hyperlink>
    </w:p>
    <w:p w14:paraId="2B9A22A6" w14:textId="77777777" w:rsidR="00A02353" w:rsidRDefault="00293665">
      <w:pPr>
        <w:pStyle w:val="TOC1"/>
        <w:rPr>
          <w:rFonts w:asciiTheme="minorHAnsi" w:eastAsiaTheme="minorEastAsia" w:hAnsiTheme="minorHAnsi" w:cstheme="minorBidi"/>
          <w:sz w:val="22"/>
          <w:szCs w:val="22"/>
          <w:lang w:val="fr-FR" w:eastAsia="fr-FR"/>
        </w:rPr>
      </w:pPr>
      <w:hyperlink w:anchor="_Toc432067432" w:history="1">
        <w:r w:rsidR="00A02353" w:rsidRPr="0059551E">
          <w:rPr>
            <w:rStyle w:val="Hyperlink"/>
          </w:rPr>
          <w:t>API JSON+PATCH OPERATION CONFORMANCE</w:t>
        </w:r>
        <w:r w:rsidR="00A02353">
          <w:rPr>
            <w:webHidden/>
          </w:rPr>
          <w:tab/>
        </w:r>
        <w:r w:rsidR="00A02353">
          <w:rPr>
            <w:webHidden/>
          </w:rPr>
          <w:fldChar w:fldCharType="begin"/>
        </w:r>
        <w:r w:rsidR="00A02353">
          <w:rPr>
            <w:webHidden/>
          </w:rPr>
          <w:instrText xml:space="preserve"> PAGEREF _Toc432067432 \h </w:instrText>
        </w:r>
        <w:r w:rsidR="00A02353">
          <w:rPr>
            <w:webHidden/>
          </w:rPr>
        </w:r>
        <w:r w:rsidR="00A02353">
          <w:rPr>
            <w:webHidden/>
          </w:rPr>
          <w:fldChar w:fldCharType="separate"/>
        </w:r>
        <w:r w:rsidR="00A02353">
          <w:rPr>
            <w:webHidden/>
          </w:rPr>
          <w:t>24</w:t>
        </w:r>
        <w:r w:rsidR="00A02353">
          <w:rPr>
            <w:webHidden/>
          </w:rPr>
          <w:fldChar w:fldCharType="end"/>
        </w:r>
      </w:hyperlink>
    </w:p>
    <w:p w14:paraId="53301378"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33" w:history="1">
        <w:r w:rsidR="00A02353" w:rsidRPr="0059551E">
          <w:rPr>
            <w:rStyle w:val="Hyperlink"/>
            <w:noProof/>
          </w:rPr>
          <w:t>PATCH API/{RESOURCE} JSON+PATCH</w:t>
        </w:r>
        <w:r w:rsidR="00A02353">
          <w:rPr>
            <w:noProof/>
            <w:webHidden/>
          </w:rPr>
          <w:tab/>
        </w:r>
        <w:r w:rsidR="00A02353">
          <w:rPr>
            <w:noProof/>
            <w:webHidden/>
          </w:rPr>
          <w:fldChar w:fldCharType="begin"/>
        </w:r>
        <w:r w:rsidR="00A02353">
          <w:rPr>
            <w:noProof/>
            <w:webHidden/>
          </w:rPr>
          <w:instrText xml:space="preserve"> PAGEREF _Toc432067433 \h </w:instrText>
        </w:r>
        <w:r w:rsidR="00A02353">
          <w:rPr>
            <w:noProof/>
            <w:webHidden/>
          </w:rPr>
        </w:r>
        <w:r w:rsidR="00A02353">
          <w:rPr>
            <w:noProof/>
            <w:webHidden/>
          </w:rPr>
          <w:fldChar w:fldCharType="separate"/>
        </w:r>
        <w:r w:rsidR="00A02353">
          <w:rPr>
            <w:noProof/>
            <w:webHidden/>
          </w:rPr>
          <w:t>24</w:t>
        </w:r>
        <w:r w:rsidR="00A02353">
          <w:rPr>
            <w:noProof/>
            <w:webHidden/>
          </w:rPr>
          <w:fldChar w:fldCharType="end"/>
        </w:r>
      </w:hyperlink>
    </w:p>
    <w:p w14:paraId="7667C246" w14:textId="77777777" w:rsidR="00A02353" w:rsidRDefault="00293665">
      <w:pPr>
        <w:pStyle w:val="TOC1"/>
        <w:rPr>
          <w:rFonts w:asciiTheme="minorHAnsi" w:eastAsiaTheme="minorEastAsia" w:hAnsiTheme="minorHAnsi" w:cstheme="minorBidi"/>
          <w:sz w:val="22"/>
          <w:szCs w:val="22"/>
          <w:lang w:val="fr-FR" w:eastAsia="fr-FR"/>
        </w:rPr>
      </w:pPr>
      <w:hyperlink w:anchor="_Toc432067434" w:history="1">
        <w:r w:rsidR="00A02353" w:rsidRPr="0059551E">
          <w:rPr>
            <w:rStyle w:val="Hyperlink"/>
          </w:rPr>
          <w:t>API DELETE OPERATION CONFORMANCE</w:t>
        </w:r>
        <w:r w:rsidR="00A02353">
          <w:rPr>
            <w:webHidden/>
          </w:rPr>
          <w:tab/>
        </w:r>
        <w:r w:rsidR="00A02353">
          <w:rPr>
            <w:webHidden/>
          </w:rPr>
          <w:fldChar w:fldCharType="begin"/>
        </w:r>
        <w:r w:rsidR="00A02353">
          <w:rPr>
            <w:webHidden/>
          </w:rPr>
          <w:instrText xml:space="preserve"> PAGEREF _Toc432067434 \h </w:instrText>
        </w:r>
        <w:r w:rsidR="00A02353">
          <w:rPr>
            <w:webHidden/>
          </w:rPr>
        </w:r>
        <w:r w:rsidR="00A02353">
          <w:rPr>
            <w:webHidden/>
          </w:rPr>
          <w:fldChar w:fldCharType="separate"/>
        </w:r>
        <w:r w:rsidR="00A02353">
          <w:rPr>
            <w:webHidden/>
          </w:rPr>
          <w:t>27</w:t>
        </w:r>
        <w:r w:rsidR="00A02353">
          <w:rPr>
            <w:webHidden/>
          </w:rPr>
          <w:fldChar w:fldCharType="end"/>
        </w:r>
      </w:hyperlink>
    </w:p>
    <w:p w14:paraId="0594F5EA"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35" w:history="1">
        <w:r w:rsidR="00A02353" w:rsidRPr="0059551E">
          <w:rPr>
            <w:rStyle w:val="Hyperlink"/>
            <w:noProof/>
          </w:rPr>
          <w:t>DELETE API/{RESOURCE}/{ID}</w:t>
        </w:r>
        <w:r w:rsidR="00A02353">
          <w:rPr>
            <w:noProof/>
            <w:webHidden/>
          </w:rPr>
          <w:tab/>
        </w:r>
        <w:r w:rsidR="00A02353">
          <w:rPr>
            <w:noProof/>
            <w:webHidden/>
          </w:rPr>
          <w:fldChar w:fldCharType="begin"/>
        </w:r>
        <w:r w:rsidR="00A02353">
          <w:rPr>
            <w:noProof/>
            <w:webHidden/>
          </w:rPr>
          <w:instrText xml:space="preserve"> PAGEREF _Toc432067435 \h </w:instrText>
        </w:r>
        <w:r w:rsidR="00A02353">
          <w:rPr>
            <w:noProof/>
            <w:webHidden/>
          </w:rPr>
        </w:r>
        <w:r w:rsidR="00A02353">
          <w:rPr>
            <w:noProof/>
            <w:webHidden/>
          </w:rPr>
          <w:fldChar w:fldCharType="separate"/>
        </w:r>
        <w:r w:rsidR="00A02353">
          <w:rPr>
            <w:noProof/>
            <w:webHidden/>
          </w:rPr>
          <w:t>27</w:t>
        </w:r>
        <w:r w:rsidR="00A02353">
          <w:rPr>
            <w:noProof/>
            <w:webHidden/>
          </w:rPr>
          <w:fldChar w:fldCharType="end"/>
        </w:r>
      </w:hyperlink>
    </w:p>
    <w:p w14:paraId="3EAAB680"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36" w:history="1">
        <w:r w:rsidR="00A02353" w:rsidRPr="0059551E">
          <w:rPr>
            <w:rStyle w:val="Hyperlink"/>
            <w:rFonts w:ascii="Helvetica" w:hAnsi="Helvetica" w:cs="Helvetica"/>
            <w:noProof/>
            <w:lang w:eastAsia="it-IT"/>
          </w:rPr>
          <w:t>Hub  MANDATORY AND OPTIONAL OPERATIONS</w:t>
        </w:r>
        <w:r w:rsidR="00A02353">
          <w:rPr>
            <w:noProof/>
            <w:webHidden/>
          </w:rPr>
          <w:tab/>
        </w:r>
        <w:r w:rsidR="00A02353">
          <w:rPr>
            <w:noProof/>
            <w:webHidden/>
          </w:rPr>
          <w:fldChar w:fldCharType="begin"/>
        </w:r>
        <w:r w:rsidR="00A02353">
          <w:rPr>
            <w:noProof/>
            <w:webHidden/>
          </w:rPr>
          <w:instrText xml:space="preserve"> PAGEREF _Toc432067436 \h </w:instrText>
        </w:r>
        <w:r w:rsidR="00A02353">
          <w:rPr>
            <w:noProof/>
            <w:webHidden/>
          </w:rPr>
        </w:r>
        <w:r w:rsidR="00A02353">
          <w:rPr>
            <w:noProof/>
            <w:webHidden/>
          </w:rPr>
          <w:fldChar w:fldCharType="separate"/>
        </w:r>
        <w:r w:rsidR="00A02353">
          <w:rPr>
            <w:noProof/>
            <w:webHidden/>
          </w:rPr>
          <w:t>27</w:t>
        </w:r>
        <w:r w:rsidR="00A02353">
          <w:rPr>
            <w:noProof/>
            <w:webHidden/>
          </w:rPr>
          <w:fldChar w:fldCharType="end"/>
        </w:r>
      </w:hyperlink>
    </w:p>
    <w:p w14:paraId="36281196"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37" w:history="1">
        <w:r w:rsidR="00A02353" w:rsidRPr="0059551E">
          <w:rPr>
            <w:rStyle w:val="Hyperlink"/>
            <w:rFonts w:ascii="Helvetica" w:hAnsi="Helvetica" w:cs="Helvetica"/>
            <w:noProof/>
            <w:lang w:eastAsia="it-IT"/>
          </w:rPr>
          <w:t>Hub  MANDATORY AND OPTIONAL ATTRIBUTES</w:t>
        </w:r>
        <w:r w:rsidR="00A02353">
          <w:rPr>
            <w:noProof/>
            <w:webHidden/>
          </w:rPr>
          <w:tab/>
        </w:r>
        <w:r w:rsidR="00A02353">
          <w:rPr>
            <w:noProof/>
            <w:webHidden/>
          </w:rPr>
          <w:fldChar w:fldCharType="begin"/>
        </w:r>
        <w:r w:rsidR="00A02353">
          <w:rPr>
            <w:noProof/>
            <w:webHidden/>
          </w:rPr>
          <w:instrText xml:space="preserve"> PAGEREF _Toc432067437 \h </w:instrText>
        </w:r>
        <w:r w:rsidR="00A02353">
          <w:rPr>
            <w:noProof/>
            <w:webHidden/>
          </w:rPr>
        </w:r>
        <w:r w:rsidR="00A02353">
          <w:rPr>
            <w:noProof/>
            <w:webHidden/>
          </w:rPr>
          <w:fldChar w:fldCharType="separate"/>
        </w:r>
        <w:r w:rsidR="00A02353">
          <w:rPr>
            <w:noProof/>
            <w:webHidden/>
          </w:rPr>
          <w:t>28</w:t>
        </w:r>
        <w:r w:rsidR="00A02353">
          <w:rPr>
            <w:noProof/>
            <w:webHidden/>
          </w:rPr>
          <w:fldChar w:fldCharType="end"/>
        </w:r>
      </w:hyperlink>
    </w:p>
    <w:p w14:paraId="3A376D1A"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38" w:history="1">
        <w:r w:rsidR="00A02353" w:rsidRPr="0059551E">
          <w:rPr>
            <w:rStyle w:val="Hyperlink"/>
            <w:noProof/>
          </w:rPr>
          <w:t>POST /hub</w:t>
        </w:r>
        <w:r w:rsidR="00A02353">
          <w:rPr>
            <w:noProof/>
            <w:webHidden/>
          </w:rPr>
          <w:tab/>
        </w:r>
        <w:r w:rsidR="00A02353">
          <w:rPr>
            <w:noProof/>
            <w:webHidden/>
          </w:rPr>
          <w:fldChar w:fldCharType="begin"/>
        </w:r>
        <w:r w:rsidR="00A02353">
          <w:rPr>
            <w:noProof/>
            <w:webHidden/>
          </w:rPr>
          <w:instrText xml:space="preserve"> PAGEREF _Toc432067438 \h </w:instrText>
        </w:r>
        <w:r w:rsidR="00A02353">
          <w:rPr>
            <w:noProof/>
            <w:webHidden/>
          </w:rPr>
        </w:r>
        <w:r w:rsidR="00A02353">
          <w:rPr>
            <w:noProof/>
            <w:webHidden/>
          </w:rPr>
          <w:fldChar w:fldCharType="separate"/>
        </w:r>
        <w:r w:rsidR="00A02353">
          <w:rPr>
            <w:noProof/>
            <w:webHidden/>
          </w:rPr>
          <w:t>28</w:t>
        </w:r>
        <w:r w:rsidR="00A02353">
          <w:rPr>
            <w:noProof/>
            <w:webHidden/>
          </w:rPr>
          <w:fldChar w:fldCharType="end"/>
        </w:r>
      </w:hyperlink>
    </w:p>
    <w:p w14:paraId="7B614E77"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39" w:history="1">
        <w:r w:rsidR="00A02353" w:rsidRPr="0059551E">
          <w:rPr>
            <w:rStyle w:val="Hyperlink"/>
            <w:noProof/>
          </w:rPr>
          <w:t>DELETE hub/{id}</w:t>
        </w:r>
        <w:r w:rsidR="00A02353">
          <w:rPr>
            <w:noProof/>
            <w:webHidden/>
          </w:rPr>
          <w:tab/>
        </w:r>
        <w:r w:rsidR="00A02353">
          <w:rPr>
            <w:noProof/>
            <w:webHidden/>
          </w:rPr>
          <w:fldChar w:fldCharType="begin"/>
        </w:r>
        <w:r w:rsidR="00A02353">
          <w:rPr>
            <w:noProof/>
            <w:webHidden/>
          </w:rPr>
          <w:instrText xml:space="preserve"> PAGEREF _Toc432067439 \h </w:instrText>
        </w:r>
        <w:r w:rsidR="00A02353">
          <w:rPr>
            <w:noProof/>
            <w:webHidden/>
          </w:rPr>
        </w:r>
        <w:r w:rsidR="00A02353">
          <w:rPr>
            <w:noProof/>
            <w:webHidden/>
          </w:rPr>
          <w:fldChar w:fldCharType="separate"/>
        </w:r>
        <w:r w:rsidR="00A02353">
          <w:rPr>
            <w:noProof/>
            <w:webHidden/>
          </w:rPr>
          <w:t>29</w:t>
        </w:r>
        <w:r w:rsidR="00A02353">
          <w:rPr>
            <w:noProof/>
            <w:webHidden/>
          </w:rPr>
          <w:fldChar w:fldCharType="end"/>
        </w:r>
      </w:hyperlink>
    </w:p>
    <w:p w14:paraId="5F0C2B22" w14:textId="77777777" w:rsidR="00A02353" w:rsidRDefault="00293665">
      <w:pPr>
        <w:pStyle w:val="TOC2"/>
        <w:tabs>
          <w:tab w:val="right" w:leader="dot" w:pos="10335"/>
        </w:tabs>
        <w:rPr>
          <w:rFonts w:asciiTheme="minorHAnsi" w:eastAsiaTheme="minorEastAsia" w:hAnsiTheme="minorHAnsi" w:cstheme="minorBidi"/>
          <w:noProof/>
          <w:sz w:val="22"/>
          <w:szCs w:val="22"/>
          <w:lang w:val="fr-FR" w:eastAsia="fr-FR"/>
        </w:rPr>
      </w:pPr>
      <w:hyperlink w:anchor="_Toc432067440" w:history="1">
        <w:r w:rsidR="00A02353" w:rsidRPr="0059551E">
          <w:rPr>
            <w:rStyle w:val="Hyperlink"/>
            <w:noProof/>
          </w:rPr>
          <w:t>Release History</w:t>
        </w:r>
        <w:r w:rsidR="00A02353">
          <w:rPr>
            <w:noProof/>
            <w:webHidden/>
          </w:rPr>
          <w:tab/>
        </w:r>
        <w:r w:rsidR="00A02353">
          <w:rPr>
            <w:noProof/>
            <w:webHidden/>
          </w:rPr>
          <w:fldChar w:fldCharType="begin"/>
        </w:r>
        <w:r w:rsidR="00A02353">
          <w:rPr>
            <w:noProof/>
            <w:webHidden/>
          </w:rPr>
          <w:instrText xml:space="preserve"> PAGEREF _Toc432067440 \h </w:instrText>
        </w:r>
        <w:r w:rsidR="00A02353">
          <w:rPr>
            <w:noProof/>
            <w:webHidden/>
          </w:rPr>
        </w:r>
        <w:r w:rsidR="00A02353">
          <w:rPr>
            <w:noProof/>
            <w:webHidden/>
          </w:rPr>
          <w:fldChar w:fldCharType="separate"/>
        </w:r>
        <w:r w:rsidR="00A02353">
          <w:rPr>
            <w:noProof/>
            <w:webHidden/>
          </w:rPr>
          <w:t>31</w:t>
        </w:r>
        <w:r w:rsidR="00A02353">
          <w:rPr>
            <w:noProof/>
            <w:webHidden/>
          </w:rPr>
          <w:fldChar w:fldCharType="end"/>
        </w:r>
      </w:hyperlink>
    </w:p>
    <w:p w14:paraId="70DF9396" w14:textId="77777777" w:rsidR="00E41538"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4C2DD255" w14:textId="77777777" w:rsidR="00E41538" w:rsidRDefault="00E41538" w:rsidP="00B16765">
      <w:pPr>
        <w:pStyle w:val="TOC1"/>
      </w:pPr>
    </w:p>
    <w:p w14:paraId="14EAF600" w14:textId="77777777" w:rsidR="009750CF" w:rsidRDefault="00E41538" w:rsidP="00B16765">
      <w:pPr>
        <w:pStyle w:val="TOC1"/>
      </w:pPr>
      <w:r>
        <w:fldChar w:fldCharType="end"/>
      </w:r>
    </w:p>
    <w:p w14:paraId="14EC1FCA" w14:textId="77777777" w:rsidR="00CA2BB0" w:rsidRPr="002A491E" w:rsidRDefault="00CA2BB0" w:rsidP="004E3E77">
      <w:pPr>
        <w:pStyle w:val="Heading1"/>
      </w:pPr>
      <w:bookmarkStart w:id="18" w:name="_Toc432067413"/>
      <w:r w:rsidRPr="00386904">
        <w:lastRenderedPageBreak/>
        <w:t>List of Tables</w:t>
      </w:r>
      <w:bookmarkEnd w:id="18"/>
    </w:p>
    <w:p w14:paraId="418C4E4B" w14:textId="77777777" w:rsidR="00336F5F" w:rsidRPr="00336F5F" w:rsidRDefault="00336F5F" w:rsidP="00336F5F">
      <w:pPr>
        <w:rPr>
          <w:lang w:val="en-GB"/>
        </w:rPr>
      </w:pPr>
    </w:p>
    <w:p w14:paraId="3EA458C8" w14:textId="77777777" w:rsidR="00D83B9F" w:rsidRPr="00D83B9F" w:rsidRDefault="00CA2BB0">
      <w:pPr>
        <w:pStyle w:val="TableofFigures"/>
        <w:rPr>
          <w:rFonts w:asciiTheme="minorHAnsi" w:eastAsiaTheme="minorEastAsia" w:hAnsiTheme="minorHAnsi" w:cstheme="minorBidi"/>
          <w:noProof/>
          <w:szCs w:val="22"/>
          <w:lang w:val="it-IT" w:eastAsia="it-IT"/>
        </w:rPr>
      </w:pPr>
      <w:r w:rsidRPr="00801BF9">
        <w:fldChar w:fldCharType="begin"/>
      </w:r>
      <w:r w:rsidRPr="00801BF9">
        <w:instrText xml:space="preserve"> TOC \h \z \c "Table" </w:instrText>
      </w:r>
      <w:r w:rsidRPr="00801BF9">
        <w:fldChar w:fldCharType="separate"/>
      </w:r>
      <w:hyperlink w:anchor="_Toc340577722" w:history="1">
        <w:r w:rsidR="00D83B9F" w:rsidRPr="00D83B9F">
          <w:rPr>
            <w:rStyle w:val="Hyperlink"/>
            <w:rFonts w:eastAsiaTheme="minorEastAsia"/>
            <w:noProof/>
            <w:spacing w:val="-5"/>
          </w:rPr>
          <w:t>Table  1: SMI Operations</w:t>
        </w:r>
        <w:r w:rsidR="00D83B9F" w:rsidRPr="00D83B9F">
          <w:rPr>
            <w:noProof/>
            <w:webHidden/>
          </w:rPr>
          <w:tab/>
        </w:r>
        <w:r w:rsidR="00D83B9F" w:rsidRPr="00D83B9F">
          <w:rPr>
            <w:noProof/>
            <w:webHidden/>
          </w:rPr>
          <w:fldChar w:fldCharType="begin"/>
        </w:r>
        <w:r w:rsidR="00D83B9F" w:rsidRPr="00D83B9F">
          <w:rPr>
            <w:noProof/>
            <w:webHidden/>
          </w:rPr>
          <w:instrText xml:space="preserve"> PAGEREF _Toc340577722 \h </w:instrText>
        </w:r>
        <w:r w:rsidR="00D83B9F" w:rsidRPr="00D83B9F">
          <w:rPr>
            <w:noProof/>
            <w:webHidden/>
          </w:rPr>
        </w:r>
        <w:r w:rsidR="00D83B9F" w:rsidRPr="00D83B9F">
          <w:rPr>
            <w:noProof/>
            <w:webHidden/>
          </w:rPr>
          <w:fldChar w:fldCharType="separate"/>
        </w:r>
        <w:r w:rsidR="00D83B9F" w:rsidRPr="00D83B9F">
          <w:rPr>
            <w:noProof/>
            <w:webHidden/>
          </w:rPr>
          <w:t>11</w:t>
        </w:r>
        <w:r w:rsidR="00D83B9F" w:rsidRPr="00D83B9F">
          <w:rPr>
            <w:noProof/>
            <w:webHidden/>
          </w:rPr>
          <w:fldChar w:fldCharType="end"/>
        </w:r>
      </w:hyperlink>
    </w:p>
    <w:p w14:paraId="41EEB9B6" w14:textId="77777777" w:rsidR="00D83B9F" w:rsidRDefault="00293665">
      <w:pPr>
        <w:pStyle w:val="TableofFigures"/>
        <w:rPr>
          <w:rFonts w:asciiTheme="minorHAnsi" w:eastAsiaTheme="minorEastAsia" w:hAnsiTheme="minorHAnsi" w:cstheme="minorBidi"/>
          <w:noProof/>
          <w:szCs w:val="22"/>
          <w:lang w:val="it-IT" w:eastAsia="it-IT"/>
        </w:rPr>
      </w:pPr>
      <w:hyperlink w:anchor="_Toc340577723" w:history="1">
        <w:r w:rsidR="00D83B9F" w:rsidRPr="00E46F90">
          <w:rPr>
            <w:rStyle w:val="Hyperlink"/>
            <w:rFonts w:eastAsiaTheme="minorEastAsia"/>
            <w:noProof/>
          </w:rPr>
          <w:t>Table  2: SMI</w:t>
        </w:r>
        <w:r w:rsidR="00D83B9F" w:rsidRPr="00E46F90">
          <w:rPr>
            <w:rStyle w:val="Hyperlink"/>
            <w:rFonts w:eastAsiaTheme="minorEastAsia"/>
            <w:noProof/>
            <w:lang w:val="en-GB"/>
          </w:rPr>
          <w:t xml:space="preserve"> Diagram View</w:t>
        </w:r>
        <w:r w:rsidR="00D83B9F">
          <w:rPr>
            <w:noProof/>
            <w:webHidden/>
          </w:rPr>
          <w:tab/>
        </w:r>
        <w:r w:rsidR="00D83B9F">
          <w:rPr>
            <w:noProof/>
            <w:webHidden/>
          </w:rPr>
          <w:fldChar w:fldCharType="begin"/>
        </w:r>
        <w:r w:rsidR="00D83B9F">
          <w:rPr>
            <w:noProof/>
            <w:webHidden/>
          </w:rPr>
          <w:instrText xml:space="preserve"> PAGEREF _Toc340577723 \h </w:instrText>
        </w:r>
        <w:r w:rsidR="00D83B9F">
          <w:rPr>
            <w:noProof/>
            <w:webHidden/>
          </w:rPr>
        </w:r>
        <w:r w:rsidR="00D83B9F">
          <w:rPr>
            <w:noProof/>
            <w:webHidden/>
          </w:rPr>
          <w:fldChar w:fldCharType="separate"/>
        </w:r>
        <w:r w:rsidR="00D83B9F">
          <w:rPr>
            <w:noProof/>
            <w:webHidden/>
          </w:rPr>
          <w:t>43</w:t>
        </w:r>
        <w:r w:rsidR="00D83B9F">
          <w:rPr>
            <w:noProof/>
            <w:webHidden/>
          </w:rPr>
          <w:fldChar w:fldCharType="end"/>
        </w:r>
      </w:hyperlink>
    </w:p>
    <w:p w14:paraId="7E5758C6" w14:textId="77777777" w:rsidR="00D83B9F" w:rsidRDefault="00293665">
      <w:pPr>
        <w:pStyle w:val="TableofFigures"/>
        <w:rPr>
          <w:rFonts w:asciiTheme="minorHAnsi" w:eastAsiaTheme="minorEastAsia" w:hAnsiTheme="minorHAnsi" w:cstheme="minorBidi"/>
          <w:noProof/>
          <w:szCs w:val="22"/>
          <w:lang w:val="it-IT" w:eastAsia="it-IT"/>
        </w:rPr>
      </w:pPr>
      <w:hyperlink w:anchor="_Toc340577724" w:history="1">
        <w:r w:rsidR="00D83B9F" w:rsidRPr="00E46F90">
          <w:rPr>
            <w:rStyle w:val="Hyperlink"/>
            <w:rFonts w:eastAsiaTheme="minorEastAsia"/>
            <w:noProof/>
          </w:rPr>
          <w:t xml:space="preserve">Table 3: </w:t>
        </w:r>
        <w:r w:rsidR="00D83B9F" w:rsidRPr="00E46F90">
          <w:rPr>
            <w:rStyle w:val="Hyperlink"/>
            <w:rFonts w:eastAsiaTheme="minorEastAsia"/>
            <w:noProof/>
            <w:lang w:val="en-GB"/>
          </w:rPr>
          <w:t>Terms related to service framework context</w:t>
        </w:r>
        <w:r w:rsidR="00D83B9F">
          <w:rPr>
            <w:noProof/>
            <w:webHidden/>
          </w:rPr>
          <w:tab/>
        </w:r>
        <w:r w:rsidR="00D83B9F">
          <w:rPr>
            <w:noProof/>
            <w:webHidden/>
          </w:rPr>
          <w:fldChar w:fldCharType="begin"/>
        </w:r>
        <w:r w:rsidR="00D83B9F">
          <w:rPr>
            <w:noProof/>
            <w:webHidden/>
          </w:rPr>
          <w:instrText xml:space="preserve"> PAGEREF _Toc340577724 \h </w:instrText>
        </w:r>
        <w:r w:rsidR="00D83B9F">
          <w:rPr>
            <w:noProof/>
            <w:webHidden/>
          </w:rPr>
        </w:r>
        <w:r w:rsidR="00D83B9F">
          <w:rPr>
            <w:noProof/>
            <w:webHidden/>
          </w:rPr>
          <w:fldChar w:fldCharType="separate"/>
        </w:r>
        <w:r w:rsidR="00D83B9F">
          <w:rPr>
            <w:noProof/>
            <w:webHidden/>
          </w:rPr>
          <w:t>47</w:t>
        </w:r>
        <w:r w:rsidR="00D83B9F">
          <w:rPr>
            <w:noProof/>
            <w:webHidden/>
          </w:rPr>
          <w:fldChar w:fldCharType="end"/>
        </w:r>
      </w:hyperlink>
    </w:p>
    <w:p w14:paraId="77F5A614" w14:textId="77777777" w:rsidR="00D83B9F" w:rsidRDefault="00293665">
      <w:pPr>
        <w:pStyle w:val="TableofFigures"/>
        <w:rPr>
          <w:rFonts w:asciiTheme="minorHAnsi" w:eastAsiaTheme="minorEastAsia" w:hAnsiTheme="minorHAnsi" w:cstheme="minorBidi"/>
          <w:noProof/>
          <w:szCs w:val="22"/>
          <w:lang w:val="it-IT" w:eastAsia="it-IT"/>
        </w:rPr>
      </w:pPr>
      <w:hyperlink w:anchor="_Toc340577725" w:history="1">
        <w:r w:rsidR="00D83B9F" w:rsidRPr="00E46F90">
          <w:rPr>
            <w:rStyle w:val="Hyperlink"/>
            <w:rFonts w:eastAsiaTheme="minorEastAsia"/>
            <w:noProof/>
          </w:rPr>
          <w:t xml:space="preserve">Table 4: </w:t>
        </w:r>
        <w:r w:rsidR="00D83B9F" w:rsidRPr="00E46F90">
          <w:rPr>
            <w:rStyle w:val="Hyperlink"/>
            <w:rFonts w:eastAsiaTheme="minorEastAsia"/>
            <w:noProof/>
            <w:lang w:val="en-GB"/>
          </w:rPr>
          <w:t>Terms related to the global context</w:t>
        </w:r>
        <w:r w:rsidR="00D83B9F">
          <w:rPr>
            <w:noProof/>
            <w:webHidden/>
          </w:rPr>
          <w:tab/>
        </w:r>
        <w:r w:rsidR="00D83B9F">
          <w:rPr>
            <w:noProof/>
            <w:webHidden/>
          </w:rPr>
          <w:fldChar w:fldCharType="begin"/>
        </w:r>
        <w:r w:rsidR="00D83B9F">
          <w:rPr>
            <w:noProof/>
            <w:webHidden/>
          </w:rPr>
          <w:instrText xml:space="preserve"> PAGEREF _Toc340577725 \h </w:instrText>
        </w:r>
        <w:r w:rsidR="00D83B9F">
          <w:rPr>
            <w:noProof/>
            <w:webHidden/>
          </w:rPr>
        </w:r>
        <w:r w:rsidR="00D83B9F">
          <w:rPr>
            <w:noProof/>
            <w:webHidden/>
          </w:rPr>
          <w:fldChar w:fldCharType="separate"/>
        </w:r>
        <w:r w:rsidR="00D83B9F">
          <w:rPr>
            <w:noProof/>
            <w:webHidden/>
          </w:rPr>
          <w:t>48</w:t>
        </w:r>
        <w:r w:rsidR="00D83B9F">
          <w:rPr>
            <w:noProof/>
            <w:webHidden/>
          </w:rPr>
          <w:fldChar w:fldCharType="end"/>
        </w:r>
      </w:hyperlink>
    </w:p>
    <w:p w14:paraId="25F13ABD" w14:textId="77777777" w:rsidR="00CA2BB0" w:rsidRPr="00A92E1E" w:rsidRDefault="00CA2BB0" w:rsidP="00A92E1E">
      <w:r w:rsidRPr="00801BF9">
        <w:rPr>
          <w:szCs w:val="20"/>
        </w:rPr>
        <w:fldChar w:fldCharType="end"/>
      </w:r>
    </w:p>
    <w:p w14:paraId="326726AC" w14:textId="77777777" w:rsidR="00CA2BB0" w:rsidRPr="00A92E1E" w:rsidRDefault="00CA2BB0" w:rsidP="00A92E1E"/>
    <w:p w14:paraId="3A436F4C" w14:textId="77777777" w:rsidR="00CA2BB0" w:rsidRPr="006341A9" w:rsidRDefault="00A22311" w:rsidP="006341A9">
      <w:pPr>
        <w:pStyle w:val="Heading1"/>
      </w:pPr>
      <w:bookmarkStart w:id="19" w:name="_Toc432067414"/>
      <w:r w:rsidRPr="006341A9">
        <w:lastRenderedPageBreak/>
        <w:t>Introduction</w:t>
      </w:r>
      <w:bookmarkEnd w:id="19"/>
    </w:p>
    <w:p w14:paraId="48119625" w14:textId="77777777" w:rsidR="00A22311" w:rsidRDefault="00CC629A" w:rsidP="001C3F58">
      <w:r>
        <w:t>The following d</w:t>
      </w:r>
      <w:r w:rsidR="00911BC9">
        <w:t xml:space="preserve">ocument is the template for the </w:t>
      </w:r>
      <w:r>
        <w:t xml:space="preserve">REST API </w:t>
      </w:r>
      <w:r w:rsidR="00603D01">
        <w:t>Conformance.</w:t>
      </w:r>
    </w:p>
    <w:p w14:paraId="65B9D39E" w14:textId="77777777" w:rsidR="003664C1" w:rsidRPr="006341A9" w:rsidRDefault="00B8108F" w:rsidP="003664C1">
      <w:pPr>
        <w:pStyle w:val="Heading1"/>
      </w:pPr>
      <w:bookmarkStart w:id="20" w:name="_Toc432067415"/>
      <w:r>
        <w:lastRenderedPageBreak/>
        <w:t>Introduction</w:t>
      </w:r>
      <w:bookmarkEnd w:id="20"/>
    </w:p>
    <w:p w14:paraId="24F84DDC" w14:textId="77777777" w:rsidR="003664C1" w:rsidRDefault="00B8108F" w:rsidP="003664C1">
      <w:r>
        <w:t>&lt;Standard Intro Text to be added to each specification&gt;</w:t>
      </w:r>
    </w:p>
    <w:p w14:paraId="64CFB541" w14:textId="77777777" w:rsidR="008B1B95" w:rsidRDefault="008B1B95" w:rsidP="001C3F58"/>
    <w:p w14:paraId="0F6971A2" w14:textId="77777777" w:rsidR="008B1B95" w:rsidRPr="006341A9" w:rsidRDefault="008B1B95" w:rsidP="008B1B95">
      <w:pPr>
        <w:pStyle w:val="Heading1"/>
      </w:pPr>
      <w:bookmarkStart w:id="21" w:name="_Toc432067416"/>
      <w:r>
        <w:lastRenderedPageBreak/>
        <w:t>RESOURCE MODEL</w:t>
      </w:r>
      <w:r w:rsidR="005A3907">
        <w:t xml:space="preserve"> CONFORMANCE</w:t>
      </w:r>
      <w:bookmarkEnd w:id="21"/>
    </w:p>
    <w:p w14:paraId="5B39005C" w14:textId="77777777" w:rsidR="008B1B95" w:rsidRPr="000179B2" w:rsidRDefault="00E069DF" w:rsidP="000179B2">
      <w:pPr>
        <w:pStyle w:val="Heading2"/>
        <w:tabs>
          <w:tab w:val="left" w:pos="1008"/>
        </w:tabs>
        <w:rPr>
          <w:rFonts w:ascii="Helvetica" w:eastAsia="Times New Roman" w:hAnsi="Helvetica" w:cs="Helvetica"/>
          <w:caps w:val="0"/>
          <w:spacing w:val="0"/>
          <w:sz w:val="24"/>
          <w:szCs w:val="24"/>
          <w:lang w:val="en-US" w:eastAsia="it-IT"/>
        </w:rPr>
      </w:pPr>
      <w:bookmarkStart w:id="22" w:name="_Toc432067417"/>
      <w:del w:id="23" w:author="pierre gauthier" w:date="2015-10-08T17:42:00Z">
        <w:r w:rsidDel="00293665">
          <w:rPr>
            <w:rFonts w:ascii="Helvetica" w:eastAsia="Times New Roman" w:hAnsi="Helvetica" w:cs="Helvetica"/>
            <w:caps w:val="0"/>
            <w:spacing w:val="0"/>
            <w:sz w:val="24"/>
            <w:szCs w:val="24"/>
            <w:lang w:val="en-US" w:eastAsia="it-IT"/>
          </w:rPr>
          <w:delText>ProductOrder</w:delText>
        </w:r>
      </w:del>
      <w:ins w:id="24" w:author="pierre gauthier" w:date="2015-10-08T17:42:00Z">
        <w:r w:rsidR="00293665">
          <w:rPr>
            <w:rFonts w:ascii="Helvetica" w:eastAsia="Times New Roman" w:hAnsi="Helvetica" w:cs="Helvetica"/>
            <w:caps w:val="0"/>
            <w:spacing w:val="0"/>
            <w:sz w:val="24"/>
            <w:szCs w:val="24"/>
            <w:lang w:val="en-US" w:eastAsia="it-IT"/>
          </w:rPr>
          <w:t>Customer</w:t>
        </w:r>
      </w:ins>
      <w:r w:rsidR="00AF4557">
        <w:rPr>
          <w:rFonts w:ascii="Helvetica" w:eastAsia="Times New Roman" w:hAnsi="Helvetica" w:cs="Helvetica"/>
          <w:caps w:val="0"/>
          <w:spacing w:val="0"/>
          <w:sz w:val="24"/>
          <w:szCs w:val="24"/>
          <w:lang w:val="en-US" w:eastAsia="it-IT"/>
        </w:rPr>
        <w:t xml:space="preserve"> API</w:t>
      </w:r>
      <w:r w:rsidR="00B8108F">
        <w:rPr>
          <w:rFonts w:ascii="Helvetica" w:eastAsia="Times New Roman" w:hAnsi="Helvetica" w:cs="Helvetica"/>
          <w:caps w:val="0"/>
          <w:spacing w:val="0"/>
          <w:sz w:val="24"/>
          <w:szCs w:val="24"/>
          <w:lang w:val="en-US" w:eastAsia="it-IT"/>
        </w:rPr>
        <w:t xml:space="preserve"> MANDATORY AND OPTIONAL RESOURCES</w:t>
      </w:r>
      <w:bookmarkEnd w:id="22"/>
      <w:r w:rsidR="00B8108F">
        <w:rPr>
          <w:rFonts w:ascii="Helvetica" w:eastAsia="Times New Roman" w:hAnsi="Helvetica" w:cs="Helvetica"/>
          <w:caps w:val="0"/>
          <w:spacing w:val="0"/>
          <w:sz w:val="24"/>
          <w:szCs w:val="24"/>
          <w:lang w:val="en-US" w:eastAsia="it-IT"/>
        </w:rPr>
        <w:t xml:space="preserve"> </w:t>
      </w:r>
    </w:p>
    <w:p w14:paraId="34CF9F37" w14:textId="77777777" w:rsidR="00B8108F" w:rsidRDefault="00B8108F" w:rsidP="001C3F58">
      <w:pPr>
        <w:rPr>
          <w:rFonts w:ascii="Helvetica" w:hAnsi="Helvetica" w:cs="Helvetica"/>
          <w:sz w:val="24"/>
          <w:lang w:eastAsia="it-IT"/>
        </w:rPr>
      </w:pPr>
      <w:r>
        <w:rPr>
          <w:rFonts w:ascii="Helvetica" w:hAnsi="Helvetica" w:cs="Helvetica"/>
          <w:sz w:val="24"/>
          <w:lang w:eastAsia="it-IT"/>
        </w:rPr>
        <w:t>For the Resources defined by the API fill the following table and indicate which ones are mandatory and which ones are optional.</w:t>
      </w:r>
    </w:p>
    <w:p w14:paraId="1C1BD9FF" w14:textId="77777777" w:rsidR="00B8108F" w:rsidRDefault="00B8108F" w:rsidP="001C3F58">
      <w:pPr>
        <w:rPr>
          <w:rFonts w:ascii="Helvetica" w:hAnsi="Helvetica" w:cs="Helvetica"/>
          <w:sz w:val="24"/>
          <w:lang w:eastAsia="it-IT"/>
        </w:rPr>
      </w:pPr>
    </w:p>
    <w:tbl>
      <w:tblPr>
        <w:tblStyle w:val="TableGrid"/>
        <w:tblW w:w="0" w:type="auto"/>
        <w:tblInd w:w="1080" w:type="dxa"/>
        <w:tblLook w:val="04A0" w:firstRow="1" w:lastRow="0" w:firstColumn="1" w:lastColumn="0" w:noHBand="0" w:noVBand="1"/>
      </w:tblPr>
      <w:tblGrid>
        <w:gridCol w:w="3161"/>
        <w:gridCol w:w="3160"/>
        <w:gridCol w:w="3160"/>
      </w:tblGrid>
      <w:tr w:rsidR="00B8108F" w:rsidRPr="004A3159" w14:paraId="7278F0D3" w14:textId="77777777" w:rsidTr="00B8108F">
        <w:tc>
          <w:tcPr>
            <w:tcW w:w="3161" w:type="dxa"/>
            <w:shd w:val="clear" w:color="auto" w:fill="B3B3B3"/>
          </w:tcPr>
          <w:p w14:paraId="7386DD61"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Resource Name</w:t>
            </w:r>
          </w:p>
        </w:tc>
        <w:tc>
          <w:tcPr>
            <w:tcW w:w="3160" w:type="dxa"/>
            <w:shd w:val="clear" w:color="auto" w:fill="B3B3B3"/>
          </w:tcPr>
          <w:p w14:paraId="17E7D8F6"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3160" w:type="dxa"/>
            <w:shd w:val="clear" w:color="auto" w:fill="B3B3B3"/>
          </w:tcPr>
          <w:p w14:paraId="347B1F9F"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B8108F" w:rsidRPr="004A3159" w14:paraId="272EE480" w14:textId="77777777" w:rsidTr="00B8108F">
        <w:tc>
          <w:tcPr>
            <w:tcW w:w="3161" w:type="dxa"/>
          </w:tcPr>
          <w:p w14:paraId="24BBB53B" w14:textId="77777777" w:rsidR="00B8108F" w:rsidRPr="004D2586" w:rsidRDefault="00FC3E29" w:rsidP="00B8108F">
            <w:pPr>
              <w:widowControl w:val="0"/>
              <w:autoSpaceDE w:val="0"/>
              <w:autoSpaceDN w:val="0"/>
              <w:adjustRightInd w:val="0"/>
              <w:spacing w:after="240"/>
              <w:rPr>
                <w:rFonts w:ascii="Helvetica" w:hAnsi="Helvetica" w:cs="Helvetica"/>
                <w:sz w:val="24"/>
                <w:lang w:eastAsia="it-IT"/>
              </w:rPr>
            </w:pPr>
            <w:del w:id="25" w:author="pierre gauthier" w:date="2015-10-08T17:42:00Z">
              <w:r w:rsidDel="00293665">
                <w:rPr>
                  <w:rFonts w:ascii="Helvetica" w:hAnsi="Helvetica" w:cs="Helvetica"/>
                  <w:sz w:val="24"/>
                  <w:lang w:eastAsia="it-IT"/>
                </w:rPr>
                <w:delText>ProductOrder</w:delText>
              </w:r>
            </w:del>
            <w:ins w:id="26" w:author="pierre gauthier" w:date="2015-10-08T17:42:00Z">
              <w:r w:rsidR="00293665">
                <w:rPr>
                  <w:rFonts w:ascii="Helvetica" w:hAnsi="Helvetica" w:cs="Helvetica"/>
                  <w:sz w:val="24"/>
                  <w:lang w:eastAsia="it-IT"/>
                </w:rPr>
                <w:t>Customer</w:t>
              </w:r>
            </w:ins>
          </w:p>
        </w:tc>
        <w:tc>
          <w:tcPr>
            <w:tcW w:w="3160" w:type="dxa"/>
          </w:tcPr>
          <w:p w14:paraId="50246589" w14:textId="77777777" w:rsidR="00B8108F" w:rsidRPr="004D2586"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3160" w:type="dxa"/>
          </w:tcPr>
          <w:p w14:paraId="1F580F17" w14:textId="77777777" w:rsidR="00B8108F" w:rsidRPr="004D2586" w:rsidRDefault="00B8108F" w:rsidP="00B8108F">
            <w:pPr>
              <w:widowControl w:val="0"/>
              <w:autoSpaceDE w:val="0"/>
              <w:autoSpaceDN w:val="0"/>
              <w:adjustRightInd w:val="0"/>
              <w:spacing w:after="240" w:line="240" w:lineRule="auto"/>
              <w:rPr>
                <w:rFonts w:ascii="Helvetica" w:hAnsi="Helvetica" w:cs="Helvetica"/>
                <w:sz w:val="24"/>
                <w:lang w:eastAsia="it-IT"/>
              </w:rPr>
            </w:pPr>
          </w:p>
          <w:p w14:paraId="1047A26D"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p>
        </w:tc>
      </w:tr>
    </w:tbl>
    <w:p w14:paraId="4D00BF1E" w14:textId="77777777" w:rsidR="00B8108F" w:rsidRDefault="00B8108F" w:rsidP="001C3F58">
      <w:pPr>
        <w:rPr>
          <w:rFonts w:ascii="Helvetica" w:hAnsi="Helvetica" w:cs="Helvetica"/>
          <w:sz w:val="24"/>
          <w:lang w:eastAsia="it-IT"/>
        </w:rPr>
      </w:pPr>
    </w:p>
    <w:p w14:paraId="30B0B9B7" w14:textId="77777777" w:rsidR="00B8108F" w:rsidRDefault="00B8108F" w:rsidP="001C3F58">
      <w:pPr>
        <w:rPr>
          <w:rFonts w:ascii="Helvetica" w:hAnsi="Helvetica" w:cs="Helvetica"/>
          <w:sz w:val="24"/>
          <w:lang w:eastAsia="it-IT"/>
        </w:rPr>
      </w:pPr>
    </w:p>
    <w:p w14:paraId="06D176D4" w14:textId="77777777" w:rsidR="00B8108F" w:rsidRPr="001B7861" w:rsidRDefault="00FC3E29" w:rsidP="00B8108F">
      <w:pPr>
        <w:pStyle w:val="Heading2"/>
        <w:tabs>
          <w:tab w:val="left" w:pos="1008"/>
        </w:tabs>
        <w:rPr>
          <w:rFonts w:ascii="Helvetica" w:eastAsia="Times New Roman" w:hAnsi="Helvetica" w:cs="Helvetica"/>
          <w:caps w:val="0"/>
          <w:spacing w:val="0"/>
          <w:sz w:val="24"/>
          <w:szCs w:val="24"/>
          <w:lang w:val="en-US" w:eastAsia="it-IT"/>
        </w:rPr>
      </w:pPr>
      <w:bookmarkStart w:id="27" w:name="_Toc432067418"/>
      <w:del w:id="28" w:author="pierre gauthier" w:date="2015-10-08T17:42:00Z">
        <w:r w:rsidDel="00293665">
          <w:rPr>
            <w:rFonts w:ascii="Helvetica" w:eastAsia="Times New Roman" w:hAnsi="Helvetica" w:cs="Helvetica"/>
            <w:caps w:val="0"/>
            <w:spacing w:val="0"/>
            <w:sz w:val="24"/>
            <w:szCs w:val="24"/>
            <w:lang w:val="en-US" w:eastAsia="it-IT"/>
          </w:rPr>
          <w:delText>ProductOrder</w:delText>
        </w:r>
      </w:del>
      <w:proofErr w:type="gramStart"/>
      <w:ins w:id="29" w:author="pierre gauthier" w:date="2015-10-08T17:42:00Z">
        <w:r w:rsidR="00293665">
          <w:rPr>
            <w:rFonts w:ascii="Helvetica" w:eastAsia="Times New Roman" w:hAnsi="Helvetica" w:cs="Helvetica"/>
            <w:caps w:val="0"/>
            <w:spacing w:val="0"/>
            <w:sz w:val="24"/>
            <w:szCs w:val="24"/>
            <w:lang w:val="en-US" w:eastAsia="it-IT"/>
          </w:rPr>
          <w:t>Customer</w:t>
        </w:r>
      </w:ins>
      <w:r w:rsidR="00B8108F">
        <w:rPr>
          <w:rFonts w:ascii="Helvetica" w:eastAsia="Times New Roman" w:hAnsi="Helvetica" w:cs="Helvetica"/>
          <w:caps w:val="0"/>
          <w:spacing w:val="0"/>
          <w:sz w:val="24"/>
          <w:szCs w:val="24"/>
          <w:lang w:val="en-US" w:eastAsia="it-IT"/>
        </w:rPr>
        <w:t xml:space="preserve">  MANDATORY</w:t>
      </w:r>
      <w:proofErr w:type="gramEnd"/>
      <w:r w:rsidR="00B8108F">
        <w:rPr>
          <w:rFonts w:ascii="Helvetica" w:eastAsia="Times New Roman" w:hAnsi="Helvetica" w:cs="Helvetica"/>
          <w:caps w:val="0"/>
          <w:spacing w:val="0"/>
          <w:sz w:val="24"/>
          <w:szCs w:val="24"/>
          <w:lang w:val="en-US" w:eastAsia="it-IT"/>
        </w:rPr>
        <w:t xml:space="preserve"> AND OPTIONAL ATTRIBUTES</w:t>
      </w:r>
      <w:bookmarkEnd w:id="27"/>
    </w:p>
    <w:p w14:paraId="2CC85239" w14:textId="77777777" w:rsidR="00B8108F" w:rsidRDefault="00B8108F" w:rsidP="00B8108F">
      <w:pPr>
        <w:rPr>
          <w:rFonts w:ascii="Helvetica" w:hAnsi="Helvetica" w:cs="Helvetica"/>
          <w:sz w:val="24"/>
          <w:lang w:eastAsia="it-IT"/>
        </w:rPr>
      </w:pPr>
      <w:r w:rsidRPr="000179B2">
        <w:rPr>
          <w:rFonts w:ascii="Helvetica" w:hAnsi="Helvetica" w:cs="Helvetica"/>
          <w:sz w:val="24"/>
          <w:lang w:eastAsia="it-IT"/>
        </w:rPr>
        <w:t xml:space="preserve">For every single resource managed by the API provide </w:t>
      </w:r>
      <w:r>
        <w:rPr>
          <w:rFonts w:ascii="Helvetica" w:hAnsi="Helvetica" w:cs="Helvetica"/>
          <w:sz w:val="24"/>
          <w:lang w:eastAsia="it-IT"/>
        </w:rPr>
        <w:t>a table indicating which attributes are mandatory and which ones are optional. Add documentation on the required format (date for example) as required.</w:t>
      </w:r>
    </w:p>
    <w:p w14:paraId="1C0718D2" w14:textId="77777777" w:rsidR="00B8108F" w:rsidRDefault="00B8108F" w:rsidP="00B8108F">
      <w:pPr>
        <w:rPr>
          <w:rFonts w:ascii="Helvetica" w:hAnsi="Helvetica" w:cs="Helvetica"/>
          <w:sz w:val="24"/>
          <w:lang w:eastAsia="it-IT"/>
        </w:rPr>
      </w:pPr>
    </w:p>
    <w:tbl>
      <w:tblPr>
        <w:tblStyle w:val="TableGrid"/>
        <w:tblW w:w="0" w:type="auto"/>
        <w:tblInd w:w="392" w:type="dxa"/>
        <w:tblLook w:val="04A0" w:firstRow="1" w:lastRow="0" w:firstColumn="1" w:lastColumn="0" w:noHBand="0" w:noVBand="1"/>
      </w:tblPr>
      <w:tblGrid>
        <w:gridCol w:w="567"/>
        <w:gridCol w:w="2871"/>
        <w:gridCol w:w="2278"/>
        <w:gridCol w:w="2369"/>
      </w:tblGrid>
      <w:tr w:rsidR="00B8108F" w:rsidRPr="004A3159" w14:paraId="1B37A9FD" w14:textId="77777777" w:rsidTr="00E069DF">
        <w:tc>
          <w:tcPr>
            <w:tcW w:w="3438" w:type="dxa"/>
            <w:gridSpan w:val="2"/>
            <w:shd w:val="clear" w:color="auto" w:fill="B3B3B3"/>
          </w:tcPr>
          <w:p w14:paraId="574FE809"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Attribute Name</w:t>
            </w:r>
          </w:p>
        </w:tc>
        <w:tc>
          <w:tcPr>
            <w:tcW w:w="2278" w:type="dxa"/>
            <w:shd w:val="clear" w:color="auto" w:fill="B3B3B3"/>
          </w:tcPr>
          <w:p w14:paraId="2F858081"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2369" w:type="dxa"/>
            <w:shd w:val="clear" w:color="auto" w:fill="B3B3B3"/>
          </w:tcPr>
          <w:p w14:paraId="2F9FA989" w14:textId="77777777" w:rsidR="00B8108F" w:rsidRPr="004D2586" w:rsidRDefault="00B8108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B8108F" w:rsidRPr="004A3159" w14:paraId="2744D91A" w14:textId="77777777" w:rsidTr="00E069DF">
        <w:tc>
          <w:tcPr>
            <w:tcW w:w="3438" w:type="dxa"/>
            <w:gridSpan w:val="2"/>
          </w:tcPr>
          <w:p w14:paraId="418111BF" w14:textId="77777777" w:rsidR="00B8108F" w:rsidRPr="004D2586"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2278" w:type="dxa"/>
          </w:tcPr>
          <w:p w14:paraId="0F92A721" w14:textId="77777777" w:rsidR="00B8108F" w:rsidRPr="004D2586"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08224F32" w14:textId="77777777" w:rsidR="00B8108F" w:rsidRPr="004D2586" w:rsidRDefault="00B8108F" w:rsidP="00E069DF">
            <w:pPr>
              <w:widowControl w:val="0"/>
              <w:autoSpaceDE w:val="0"/>
              <w:autoSpaceDN w:val="0"/>
              <w:adjustRightInd w:val="0"/>
              <w:spacing w:after="240" w:line="240" w:lineRule="auto"/>
              <w:rPr>
                <w:rFonts w:ascii="Helvetica" w:hAnsi="Helvetica" w:cs="Helvetica"/>
                <w:sz w:val="24"/>
                <w:lang w:eastAsia="it-IT"/>
              </w:rPr>
            </w:pPr>
          </w:p>
        </w:tc>
      </w:tr>
      <w:tr w:rsidR="00B8108F" w:rsidRPr="004A3159" w14:paraId="314F65EA" w14:textId="77777777" w:rsidTr="00E069DF">
        <w:tc>
          <w:tcPr>
            <w:tcW w:w="3438" w:type="dxa"/>
            <w:gridSpan w:val="2"/>
          </w:tcPr>
          <w:p w14:paraId="17498D2B" w14:textId="77777777" w:rsidR="00B8108F" w:rsidRPr="004D2586" w:rsidRDefault="00FC3E29"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href</w:t>
            </w:r>
            <w:proofErr w:type="spellEnd"/>
          </w:p>
        </w:tc>
        <w:tc>
          <w:tcPr>
            <w:tcW w:w="2278" w:type="dxa"/>
          </w:tcPr>
          <w:p w14:paraId="7BB97279" w14:textId="77777777" w:rsidR="00B8108F" w:rsidRPr="004D2586" w:rsidRDefault="00E82235"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14699395" w14:textId="77777777" w:rsidR="00FC3E29" w:rsidRPr="004D2586" w:rsidRDefault="00FC3E29" w:rsidP="00B8108F">
            <w:pPr>
              <w:widowControl w:val="0"/>
              <w:autoSpaceDE w:val="0"/>
              <w:autoSpaceDN w:val="0"/>
              <w:adjustRightInd w:val="0"/>
              <w:spacing w:after="240"/>
              <w:rPr>
                <w:rFonts w:ascii="Helvetica" w:hAnsi="Helvetica" w:cs="Helvetica"/>
                <w:sz w:val="24"/>
                <w:lang w:eastAsia="it-IT"/>
              </w:rPr>
            </w:pPr>
          </w:p>
        </w:tc>
      </w:tr>
      <w:tr w:rsidR="00FC3E29" w:rsidRPr="004A3159" w14:paraId="7FAC616F" w14:textId="77777777" w:rsidTr="00E069DF">
        <w:tc>
          <w:tcPr>
            <w:tcW w:w="3438" w:type="dxa"/>
            <w:gridSpan w:val="2"/>
          </w:tcPr>
          <w:p w14:paraId="4E0590FB" w14:textId="77777777" w:rsidR="00FC3E29" w:rsidDel="00FC3E29" w:rsidRDefault="00FC3E29"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externalId</w:t>
            </w:r>
            <w:proofErr w:type="spellEnd"/>
          </w:p>
        </w:tc>
        <w:tc>
          <w:tcPr>
            <w:tcW w:w="2278" w:type="dxa"/>
          </w:tcPr>
          <w:p w14:paraId="4697D842" w14:textId="77777777" w:rsidR="00FC3E29" w:rsidDel="00FC3E29"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4A50251B" w14:textId="77777777" w:rsidR="00FC3E29" w:rsidRPr="004D2586" w:rsidRDefault="00FC3E29" w:rsidP="00B8108F">
            <w:pPr>
              <w:widowControl w:val="0"/>
              <w:autoSpaceDE w:val="0"/>
              <w:autoSpaceDN w:val="0"/>
              <w:adjustRightInd w:val="0"/>
              <w:spacing w:after="240"/>
              <w:rPr>
                <w:rFonts w:ascii="Helvetica" w:hAnsi="Helvetica" w:cs="Helvetica"/>
                <w:sz w:val="24"/>
                <w:lang w:eastAsia="it-IT"/>
              </w:rPr>
            </w:pPr>
          </w:p>
        </w:tc>
      </w:tr>
      <w:tr w:rsidR="00FC3E29" w:rsidRPr="004A3159" w14:paraId="01A9CF24" w14:textId="77777777" w:rsidTr="00E069DF">
        <w:tc>
          <w:tcPr>
            <w:tcW w:w="3438" w:type="dxa"/>
            <w:gridSpan w:val="2"/>
          </w:tcPr>
          <w:p w14:paraId="1322DD5B" w14:textId="77777777" w:rsidR="00FC3E29" w:rsidDel="00FC3E29"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description</w:t>
            </w:r>
          </w:p>
        </w:tc>
        <w:tc>
          <w:tcPr>
            <w:tcW w:w="2278" w:type="dxa"/>
          </w:tcPr>
          <w:p w14:paraId="3B92B39E" w14:textId="77777777" w:rsidR="00FC3E29" w:rsidDel="00FC3E29"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060179C9" w14:textId="77777777" w:rsidR="00FC3E29" w:rsidRPr="004D2586" w:rsidRDefault="00FC3E29" w:rsidP="00B8108F">
            <w:pPr>
              <w:widowControl w:val="0"/>
              <w:autoSpaceDE w:val="0"/>
              <w:autoSpaceDN w:val="0"/>
              <w:adjustRightInd w:val="0"/>
              <w:spacing w:after="240"/>
              <w:rPr>
                <w:rFonts w:ascii="Helvetica" w:hAnsi="Helvetica" w:cs="Helvetica"/>
                <w:sz w:val="24"/>
                <w:lang w:eastAsia="it-IT"/>
              </w:rPr>
            </w:pPr>
          </w:p>
        </w:tc>
      </w:tr>
      <w:tr w:rsidR="00FC3E29" w:rsidRPr="004A3159" w14:paraId="0861E23C" w14:textId="77777777" w:rsidTr="00E069DF">
        <w:tc>
          <w:tcPr>
            <w:tcW w:w="3438" w:type="dxa"/>
            <w:gridSpan w:val="2"/>
          </w:tcPr>
          <w:p w14:paraId="6A7C579D" w14:textId="77777777" w:rsidR="00FC3E29" w:rsidDel="00FC3E29" w:rsidRDefault="00FC3E29" w:rsidP="00FC3E29">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state</w:t>
            </w:r>
          </w:p>
        </w:tc>
        <w:tc>
          <w:tcPr>
            <w:tcW w:w="2278" w:type="dxa"/>
          </w:tcPr>
          <w:p w14:paraId="3F3A2370" w14:textId="77777777" w:rsidR="00FC3E29" w:rsidDel="00FC3E29"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346E593A" w14:textId="77777777" w:rsidR="00FC3E29" w:rsidRPr="004D2586" w:rsidRDefault="00FC3E29" w:rsidP="00FC3E29">
            <w:pPr>
              <w:widowControl w:val="0"/>
              <w:autoSpaceDE w:val="0"/>
              <w:autoSpaceDN w:val="0"/>
              <w:adjustRightInd w:val="0"/>
              <w:spacing w:after="240"/>
              <w:rPr>
                <w:rFonts w:ascii="Helvetica" w:hAnsi="Helvetica" w:cs="Helvetica"/>
                <w:sz w:val="24"/>
                <w:lang w:eastAsia="it-IT"/>
              </w:rPr>
            </w:pPr>
          </w:p>
        </w:tc>
      </w:tr>
      <w:tr w:rsidR="00FC3E29" w:rsidRPr="004A3159" w14:paraId="706CEF5B" w14:textId="77777777" w:rsidTr="00E069DF">
        <w:tc>
          <w:tcPr>
            <w:tcW w:w="3438" w:type="dxa"/>
            <w:gridSpan w:val="2"/>
          </w:tcPr>
          <w:p w14:paraId="2E30DB4F" w14:textId="77777777" w:rsidR="00FC3E29" w:rsidDel="00FC3E29" w:rsidRDefault="00FC3E29"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orderDate</w:t>
            </w:r>
            <w:proofErr w:type="spellEnd"/>
          </w:p>
        </w:tc>
        <w:tc>
          <w:tcPr>
            <w:tcW w:w="2278" w:type="dxa"/>
          </w:tcPr>
          <w:p w14:paraId="235A326E" w14:textId="77777777" w:rsidR="00FC3E29" w:rsidDel="00FC3E29" w:rsidRDefault="00FC3E29"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564D5970" w14:textId="77777777" w:rsidR="00FC3E29" w:rsidRPr="004D2586" w:rsidRDefault="00FC3E29" w:rsidP="00B8108F">
            <w:pPr>
              <w:widowControl w:val="0"/>
              <w:autoSpaceDE w:val="0"/>
              <w:autoSpaceDN w:val="0"/>
              <w:adjustRightInd w:val="0"/>
              <w:spacing w:after="240"/>
              <w:rPr>
                <w:rFonts w:ascii="Helvetica" w:hAnsi="Helvetica" w:cs="Helvetica"/>
                <w:sz w:val="24"/>
                <w:lang w:eastAsia="it-IT"/>
              </w:rPr>
            </w:pPr>
          </w:p>
        </w:tc>
      </w:tr>
      <w:tr w:rsidR="00FC2ED1" w:rsidRPr="004A3159" w14:paraId="390C6B95" w14:textId="77777777" w:rsidTr="00E069DF">
        <w:tc>
          <w:tcPr>
            <w:tcW w:w="3438" w:type="dxa"/>
            <w:gridSpan w:val="2"/>
          </w:tcPr>
          <w:p w14:paraId="1E2775D0"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lastRenderedPageBreak/>
              <w:t>requestedStartDate</w:t>
            </w:r>
            <w:proofErr w:type="spellEnd"/>
          </w:p>
        </w:tc>
        <w:tc>
          <w:tcPr>
            <w:tcW w:w="2278" w:type="dxa"/>
          </w:tcPr>
          <w:p w14:paraId="6ADF7ADC"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1A794302" w14:textId="77777777" w:rsidR="00FC2ED1" w:rsidRPr="004D2586" w:rsidRDefault="00FC2ED1" w:rsidP="00B8108F">
            <w:pPr>
              <w:widowControl w:val="0"/>
              <w:autoSpaceDE w:val="0"/>
              <w:autoSpaceDN w:val="0"/>
              <w:adjustRightInd w:val="0"/>
              <w:spacing w:after="240"/>
              <w:rPr>
                <w:rFonts w:ascii="Helvetica" w:hAnsi="Helvetica" w:cs="Helvetica"/>
                <w:sz w:val="24"/>
                <w:lang w:eastAsia="it-IT"/>
              </w:rPr>
            </w:pPr>
          </w:p>
        </w:tc>
      </w:tr>
      <w:tr w:rsidR="00FC2ED1" w:rsidRPr="004A3159" w14:paraId="15E24085" w14:textId="77777777" w:rsidTr="00E069DF">
        <w:tc>
          <w:tcPr>
            <w:tcW w:w="3438" w:type="dxa"/>
            <w:gridSpan w:val="2"/>
          </w:tcPr>
          <w:p w14:paraId="2C881463"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completionDate</w:t>
            </w:r>
            <w:proofErr w:type="spellEnd"/>
          </w:p>
        </w:tc>
        <w:tc>
          <w:tcPr>
            <w:tcW w:w="2278" w:type="dxa"/>
          </w:tcPr>
          <w:p w14:paraId="7B82EAF6"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687CC6C4" w14:textId="77777777" w:rsidR="00FC2ED1" w:rsidRPr="004D2586"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For orders in “Completed” state </w:t>
            </w:r>
          </w:p>
        </w:tc>
      </w:tr>
      <w:tr w:rsidR="00FC2ED1" w:rsidRPr="004A3159" w14:paraId="3829A523" w14:textId="77777777" w:rsidTr="00E069DF">
        <w:tc>
          <w:tcPr>
            <w:tcW w:w="3438" w:type="dxa"/>
            <w:gridSpan w:val="2"/>
          </w:tcPr>
          <w:p w14:paraId="23D1F6B3"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requestedCompletionDate</w:t>
            </w:r>
            <w:proofErr w:type="spellEnd"/>
          </w:p>
        </w:tc>
        <w:tc>
          <w:tcPr>
            <w:tcW w:w="2278" w:type="dxa"/>
          </w:tcPr>
          <w:p w14:paraId="48F1F656"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05841BC2" w14:textId="77777777" w:rsidR="00FC2ED1" w:rsidRPr="004D2586" w:rsidRDefault="00FC2ED1" w:rsidP="00B8108F">
            <w:pPr>
              <w:widowControl w:val="0"/>
              <w:autoSpaceDE w:val="0"/>
              <w:autoSpaceDN w:val="0"/>
              <w:adjustRightInd w:val="0"/>
              <w:spacing w:after="240"/>
              <w:rPr>
                <w:rFonts w:ascii="Helvetica" w:hAnsi="Helvetica" w:cs="Helvetica"/>
                <w:sz w:val="24"/>
                <w:lang w:eastAsia="it-IT"/>
              </w:rPr>
            </w:pPr>
          </w:p>
        </w:tc>
      </w:tr>
      <w:tr w:rsidR="00FC2ED1" w:rsidRPr="004A3159" w14:paraId="456ACD9B" w14:textId="77777777" w:rsidTr="00E069DF">
        <w:tc>
          <w:tcPr>
            <w:tcW w:w="3438" w:type="dxa"/>
            <w:gridSpan w:val="2"/>
          </w:tcPr>
          <w:p w14:paraId="30B10A61"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expectedCompletionDate</w:t>
            </w:r>
            <w:proofErr w:type="spellEnd"/>
          </w:p>
        </w:tc>
        <w:tc>
          <w:tcPr>
            <w:tcW w:w="2278" w:type="dxa"/>
          </w:tcPr>
          <w:p w14:paraId="12E7FCD7"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68DB7029" w14:textId="77777777" w:rsidR="00FC2ED1" w:rsidRPr="004D2586" w:rsidRDefault="00FC2ED1" w:rsidP="00B8108F">
            <w:pPr>
              <w:widowControl w:val="0"/>
              <w:autoSpaceDE w:val="0"/>
              <w:autoSpaceDN w:val="0"/>
              <w:adjustRightInd w:val="0"/>
              <w:spacing w:after="240"/>
              <w:rPr>
                <w:rFonts w:ascii="Helvetica" w:hAnsi="Helvetica" w:cs="Helvetica"/>
                <w:sz w:val="24"/>
                <w:lang w:eastAsia="it-IT"/>
              </w:rPr>
            </w:pPr>
          </w:p>
        </w:tc>
      </w:tr>
      <w:tr w:rsidR="00FC2ED1" w:rsidRPr="004A3159" w14:paraId="39153636" w14:textId="77777777" w:rsidTr="00E069DF">
        <w:tc>
          <w:tcPr>
            <w:tcW w:w="3438" w:type="dxa"/>
            <w:gridSpan w:val="2"/>
          </w:tcPr>
          <w:p w14:paraId="2D5E7EB0"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priority</w:t>
            </w:r>
          </w:p>
        </w:tc>
        <w:tc>
          <w:tcPr>
            <w:tcW w:w="2278" w:type="dxa"/>
          </w:tcPr>
          <w:p w14:paraId="1D2EF570"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2D8A98D0" w14:textId="77777777" w:rsidR="00FC2ED1" w:rsidRPr="004D2586" w:rsidRDefault="00FC2ED1" w:rsidP="00B8108F">
            <w:pPr>
              <w:widowControl w:val="0"/>
              <w:autoSpaceDE w:val="0"/>
              <w:autoSpaceDN w:val="0"/>
              <w:adjustRightInd w:val="0"/>
              <w:spacing w:after="240"/>
              <w:rPr>
                <w:rFonts w:ascii="Helvetica" w:hAnsi="Helvetica" w:cs="Helvetica"/>
                <w:sz w:val="24"/>
                <w:lang w:eastAsia="it-IT"/>
              </w:rPr>
            </w:pPr>
          </w:p>
        </w:tc>
      </w:tr>
      <w:tr w:rsidR="00FC2ED1" w:rsidRPr="004A3159" w14:paraId="5271FD3C" w14:textId="77777777" w:rsidTr="00E069DF">
        <w:tc>
          <w:tcPr>
            <w:tcW w:w="3438" w:type="dxa"/>
            <w:gridSpan w:val="2"/>
          </w:tcPr>
          <w:p w14:paraId="7DCD7680"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category</w:t>
            </w:r>
          </w:p>
        </w:tc>
        <w:tc>
          <w:tcPr>
            <w:tcW w:w="2278" w:type="dxa"/>
          </w:tcPr>
          <w:p w14:paraId="4E48183E" w14:textId="77777777" w:rsidR="00FC2ED1" w:rsidDel="00FC3E29"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3ED6D339" w14:textId="77777777" w:rsidR="00FC2ED1" w:rsidRPr="004D2586" w:rsidRDefault="00FC2ED1" w:rsidP="00B8108F">
            <w:pPr>
              <w:widowControl w:val="0"/>
              <w:autoSpaceDE w:val="0"/>
              <w:autoSpaceDN w:val="0"/>
              <w:adjustRightInd w:val="0"/>
              <w:spacing w:after="240"/>
              <w:rPr>
                <w:rFonts w:ascii="Helvetica" w:hAnsi="Helvetica" w:cs="Helvetica"/>
                <w:sz w:val="24"/>
                <w:lang w:eastAsia="it-IT"/>
              </w:rPr>
            </w:pPr>
          </w:p>
        </w:tc>
      </w:tr>
      <w:tr w:rsidR="00FC2ED1" w:rsidRPr="004A3159" w14:paraId="379A2042" w14:textId="77777777" w:rsidTr="00E069DF">
        <w:tc>
          <w:tcPr>
            <w:tcW w:w="3438" w:type="dxa"/>
            <w:gridSpan w:val="2"/>
          </w:tcPr>
          <w:p w14:paraId="7A0CC43B" w14:textId="77777777" w:rsidR="00FC2ED1" w:rsidRDefault="00FC2ED1"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notificationContact</w:t>
            </w:r>
            <w:proofErr w:type="spellEnd"/>
          </w:p>
        </w:tc>
        <w:tc>
          <w:tcPr>
            <w:tcW w:w="2278" w:type="dxa"/>
          </w:tcPr>
          <w:p w14:paraId="56D0F8AE" w14:textId="77777777" w:rsidR="00FC2ED1" w:rsidRDefault="00FC2ED1"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29E0FEC2" w14:textId="77777777" w:rsidR="00FC2ED1" w:rsidRPr="004D2586" w:rsidRDefault="00FC2ED1" w:rsidP="00B8108F">
            <w:pPr>
              <w:widowControl w:val="0"/>
              <w:autoSpaceDE w:val="0"/>
              <w:autoSpaceDN w:val="0"/>
              <w:adjustRightInd w:val="0"/>
              <w:spacing w:after="240"/>
              <w:rPr>
                <w:rFonts w:ascii="Helvetica" w:hAnsi="Helvetica" w:cs="Helvetica"/>
                <w:sz w:val="24"/>
                <w:lang w:eastAsia="it-IT"/>
              </w:rPr>
            </w:pPr>
          </w:p>
        </w:tc>
      </w:tr>
      <w:tr w:rsidR="009700AC" w:rsidRPr="004A3159" w14:paraId="5CAB39E6" w14:textId="77777777" w:rsidTr="00E069DF">
        <w:tc>
          <w:tcPr>
            <w:tcW w:w="3438" w:type="dxa"/>
            <w:gridSpan w:val="2"/>
          </w:tcPr>
          <w:p w14:paraId="2ED45E44" w14:textId="77777777" w:rsidR="009700AC" w:rsidRDefault="001A18F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note</w:t>
            </w:r>
          </w:p>
        </w:tc>
        <w:tc>
          <w:tcPr>
            <w:tcW w:w="2278" w:type="dxa"/>
          </w:tcPr>
          <w:p w14:paraId="24312BD3" w14:textId="77777777" w:rsidR="009700AC" w:rsidRDefault="001A18F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0D6AFE52" w14:textId="77777777" w:rsidR="009700AC" w:rsidRPr="004D2586" w:rsidRDefault="009700AC" w:rsidP="00B8108F">
            <w:pPr>
              <w:widowControl w:val="0"/>
              <w:autoSpaceDE w:val="0"/>
              <w:autoSpaceDN w:val="0"/>
              <w:adjustRightInd w:val="0"/>
              <w:spacing w:after="240"/>
              <w:rPr>
                <w:rFonts w:ascii="Helvetica" w:hAnsi="Helvetica" w:cs="Helvetica"/>
                <w:sz w:val="24"/>
                <w:lang w:eastAsia="it-IT"/>
              </w:rPr>
            </w:pPr>
          </w:p>
        </w:tc>
      </w:tr>
      <w:tr w:rsidR="001A18FF" w:rsidRPr="004A3159" w14:paraId="5E2D6C16" w14:textId="77777777" w:rsidTr="00E069DF">
        <w:tc>
          <w:tcPr>
            <w:tcW w:w="3438" w:type="dxa"/>
            <w:gridSpan w:val="2"/>
          </w:tcPr>
          <w:p w14:paraId="2FD9098B" w14:textId="77777777" w:rsidR="001A18FF" w:rsidRDefault="001A18FF"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relatedParty</w:t>
            </w:r>
            <w:proofErr w:type="spellEnd"/>
          </w:p>
        </w:tc>
        <w:tc>
          <w:tcPr>
            <w:tcW w:w="2278" w:type="dxa"/>
          </w:tcPr>
          <w:p w14:paraId="344FDCEF" w14:textId="77777777" w:rsidR="001A18FF" w:rsidRDefault="001A18F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76DB8294" w14:textId="77777777" w:rsidR="001A18FF" w:rsidRPr="004D2586" w:rsidRDefault="001A18F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At least one with a “customer” role</w:t>
            </w:r>
          </w:p>
        </w:tc>
      </w:tr>
      <w:tr w:rsidR="00D228CC" w:rsidRPr="004A3159" w14:paraId="23896431" w14:textId="77777777" w:rsidTr="00E069DF">
        <w:tc>
          <w:tcPr>
            <w:tcW w:w="567" w:type="dxa"/>
          </w:tcPr>
          <w:p w14:paraId="0F987FCE" w14:textId="77777777" w:rsidR="00D228CC" w:rsidRDefault="00D228CC" w:rsidP="00B8108F">
            <w:pPr>
              <w:widowControl w:val="0"/>
              <w:autoSpaceDE w:val="0"/>
              <w:autoSpaceDN w:val="0"/>
              <w:adjustRightInd w:val="0"/>
              <w:spacing w:after="240"/>
              <w:rPr>
                <w:rFonts w:ascii="Helvetica" w:hAnsi="Helvetica" w:cs="Helvetica"/>
                <w:sz w:val="24"/>
                <w:lang w:eastAsia="it-IT"/>
              </w:rPr>
            </w:pPr>
          </w:p>
        </w:tc>
        <w:tc>
          <w:tcPr>
            <w:tcW w:w="2871" w:type="dxa"/>
          </w:tcPr>
          <w:p w14:paraId="686BC651" w14:textId="77777777" w:rsidR="00D228CC" w:rsidRDefault="00D228CC"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2278" w:type="dxa"/>
          </w:tcPr>
          <w:p w14:paraId="09A41262" w14:textId="77777777" w:rsidR="00D228CC" w:rsidRDefault="00D228CC"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7661DDDD" w14:textId="77777777" w:rsidR="00D228CC" w:rsidRDefault="00D228CC" w:rsidP="00B8108F">
            <w:pPr>
              <w:widowControl w:val="0"/>
              <w:autoSpaceDE w:val="0"/>
              <w:autoSpaceDN w:val="0"/>
              <w:adjustRightInd w:val="0"/>
              <w:spacing w:after="240"/>
              <w:rPr>
                <w:rFonts w:ascii="Helvetica" w:hAnsi="Helvetica" w:cs="Helvetica"/>
                <w:sz w:val="24"/>
                <w:lang w:eastAsia="it-IT"/>
              </w:rPr>
            </w:pPr>
          </w:p>
        </w:tc>
      </w:tr>
      <w:tr w:rsidR="00D228CC" w:rsidRPr="004A3159" w14:paraId="5493E736" w14:textId="77777777" w:rsidTr="00D228CC">
        <w:tc>
          <w:tcPr>
            <w:tcW w:w="567" w:type="dxa"/>
          </w:tcPr>
          <w:p w14:paraId="68D57DD8" w14:textId="77777777" w:rsidR="00D228CC" w:rsidRDefault="00D228CC" w:rsidP="00B8108F">
            <w:pPr>
              <w:widowControl w:val="0"/>
              <w:autoSpaceDE w:val="0"/>
              <w:autoSpaceDN w:val="0"/>
              <w:adjustRightInd w:val="0"/>
              <w:spacing w:after="240"/>
              <w:rPr>
                <w:rFonts w:ascii="Helvetica" w:hAnsi="Helvetica" w:cs="Helvetica"/>
                <w:sz w:val="24"/>
                <w:lang w:eastAsia="it-IT"/>
              </w:rPr>
            </w:pPr>
          </w:p>
        </w:tc>
        <w:tc>
          <w:tcPr>
            <w:tcW w:w="2871" w:type="dxa"/>
          </w:tcPr>
          <w:p w14:paraId="6149C3B3" w14:textId="77777777" w:rsidR="00D228CC" w:rsidRDefault="00D228CC" w:rsidP="00B8108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href</w:t>
            </w:r>
            <w:proofErr w:type="spellEnd"/>
          </w:p>
        </w:tc>
        <w:tc>
          <w:tcPr>
            <w:tcW w:w="2278" w:type="dxa"/>
          </w:tcPr>
          <w:p w14:paraId="65E58A02" w14:textId="77777777" w:rsidR="00D228CC" w:rsidRDefault="00D228CC"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31EC62B7" w14:textId="77777777" w:rsidR="00D228CC" w:rsidRDefault="00D228CC" w:rsidP="00B8108F">
            <w:pPr>
              <w:widowControl w:val="0"/>
              <w:autoSpaceDE w:val="0"/>
              <w:autoSpaceDN w:val="0"/>
              <w:adjustRightInd w:val="0"/>
              <w:spacing w:after="240"/>
              <w:rPr>
                <w:rFonts w:ascii="Helvetica" w:hAnsi="Helvetica" w:cs="Helvetica"/>
                <w:sz w:val="24"/>
                <w:lang w:eastAsia="it-IT"/>
              </w:rPr>
            </w:pPr>
          </w:p>
        </w:tc>
      </w:tr>
      <w:tr w:rsidR="00D228CC" w:rsidRPr="004A3159" w14:paraId="117AFB51" w14:textId="77777777" w:rsidTr="00D228CC">
        <w:tc>
          <w:tcPr>
            <w:tcW w:w="567" w:type="dxa"/>
          </w:tcPr>
          <w:p w14:paraId="4919EF90" w14:textId="77777777" w:rsidR="00D228CC" w:rsidRDefault="00D228CC" w:rsidP="00B8108F">
            <w:pPr>
              <w:widowControl w:val="0"/>
              <w:autoSpaceDE w:val="0"/>
              <w:autoSpaceDN w:val="0"/>
              <w:adjustRightInd w:val="0"/>
              <w:spacing w:after="240"/>
              <w:rPr>
                <w:rFonts w:ascii="Helvetica" w:hAnsi="Helvetica" w:cs="Helvetica"/>
                <w:sz w:val="24"/>
                <w:lang w:eastAsia="it-IT"/>
              </w:rPr>
            </w:pPr>
          </w:p>
        </w:tc>
        <w:tc>
          <w:tcPr>
            <w:tcW w:w="2871" w:type="dxa"/>
          </w:tcPr>
          <w:p w14:paraId="03084534" w14:textId="77777777" w:rsidR="00D228CC" w:rsidRDefault="00D228CC"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role</w:t>
            </w:r>
          </w:p>
        </w:tc>
        <w:tc>
          <w:tcPr>
            <w:tcW w:w="2278" w:type="dxa"/>
          </w:tcPr>
          <w:p w14:paraId="6F537FDB" w14:textId="77777777" w:rsidR="00D228CC" w:rsidRDefault="00D228CC"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715CD597" w14:textId="77777777" w:rsidR="00D228CC" w:rsidRDefault="00D228CC" w:rsidP="00B8108F">
            <w:pPr>
              <w:widowControl w:val="0"/>
              <w:autoSpaceDE w:val="0"/>
              <w:autoSpaceDN w:val="0"/>
              <w:adjustRightInd w:val="0"/>
              <w:spacing w:after="240"/>
              <w:rPr>
                <w:rFonts w:ascii="Helvetica" w:hAnsi="Helvetica" w:cs="Helvetica"/>
                <w:sz w:val="24"/>
                <w:lang w:eastAsia="it-IT"/>
              </w:rPr>
            </w:pPr>
          </w:p>
        </w:tc>
      </w:tr>
      <w:tr w:rsidR="00D228CC" w:rsidRPr="004A3159" w14:paraId="29A212A1" w14:textId="77777777" w:rsidTr="00D228CC">
        <w:tc>
          <w:tcPr>
            <w:tcW w:w="567" w:type="dxa"/>
          </w:tcPr>
          <w:p w14:paraId="360816D6" w14:textId="77777777" w:rsidR="00D228CC" w:rsidRDefault="00D228CC" w:rsidP="00B8108F">
            <w:pPr>
              <w:widowControl w:val="0"/>
              <w:autoSpaceDE w:val="0"/>
              <w:autoSpaceDN w:val="0"/>
              <w:adjustRightInd w:val="0"/>
              <w:spacing w:after="240"/>
              <w:rPr>
                <w:rFonts w:ascii="Helvetica" w:hAnsi="Helvetica" w:cs="Helvetica"/>
                <w:sz w:val="24"/>
                <w:lang w:eastAsia="it-IT"/>
              </w:rPr>
            </w:pPr>
          </w:p>
        </w:tc>
        <w:tc>
          <w:tcPr>
            <w:tcW w:w="2871" w:type="dxa"/>
          </w:tcPr>
          <w:p w14:paraId="6F60E35C" w14:textId="77777777" w:rsidR="00D228CC" w:rsidRDefault="00D228CC"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name</w:t>
            </w:r>
          </w:p>
        </w:tc>
        <w:tc>
          <w:tcPr>
            <w:tcW w:w="2278" w:type="dxa"/>
          </w:tcPr>
          <w:p w14:paraId="72FF3588" w14:textId="77777777" w:rsidR="00D228CC" w:rsidRDefault="00D228CC"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43B59F03" w14:textId="77777777" w:rsidR="00D228CC" w:rsidRDefault="00D228CC" w:rsidP="00B8108F">
            <w:pPr>
              <w:widowControl w:val="0"/>
              <w:autoSpaceDE w:val="0"/>
              <w:autoSpaceDN w:val="0"/>
              <w:adjustRightInd w:val="0"/>
              <w:spacing w:after="240"/>
              <w:rPr>
                <w:rFonts w:ascii="Helvetica" w:hAnsi="Helvetica" w:cs="Helvetica"/>
                <w:sz w:val="24"/>
                <w:lang w:eastAsia="it-IT"/>
              </w:rPr>
            </w:pPr>
          </w:p>
        </w:tc>
      </w:tr>
      <w:tr w:rsidR="001A18FF" w:rsidRPr="004A3159" w14:paraId="056A5B4A" w14:textId="77777777" w:rsidTr="00E069DF">
        <w:tc>
          <w:tcPr>
            <w:tcW w:w="3438" w:type="dxa"/>
            <w:gridSpan w:val="2"/>
          </w:tcPr>
          <w:p w14:paraId="49B16A7A" w14:textId="77777777" w:rsidR="001A18FF" w:rsidRDefault="001A18FF" w:rsidP="001A18F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orderItem</w:t>
            </w:r>
            <w:proofErr w:type="spellEnd"/>
          </w:p>
        </w:tc>
        <w:tc>
          <w:tcPr>
            <w:tcW w:w="2278" w:type="dxa"/>
          </w:tcPr>
          <w:p w14:paraId="364EA8CE" w14:textId="77777777" w:rsidR="001A18FF" w:rsidRDefault="001A18F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02AEC28D" w14:textId="77777777" w:rsidR="001A18FF" w:rsidRDefault="001A18FF" w:rsidP="00B8108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At least one order item within an order</w:t>
            </w:r>
          </w:p>
        </w:tc>
      </w:tr>
      <w:tr w:rsidR="004B152F" w14:paraId="611869AA" w14:textId="77777777" w:rsidTr="00E069DF">
        <w:tc>
          <w:tcPr>
            <w:tcW w:w="567" w:type="dxa"/>
          </w:tcPr>
          <w:p w14:paraId="5C3CE4F9" w14:textId="77777777" w:rsidR="004B152F" w:rsidRDefault="004B152F" w:rsidP="00E069DF">
            <w:pPr>
              <w:widowControl w:val="0"/>
              <w:autoSpaceDE w:val="0"/>
              <w:autoSpaceDN w:val="0"/>
              <w:adjustRightInd w:val="0"/>
              <w:spacing w:after="240"/>
              <w:rPr>
                <w:rFonts w:ascii="Helvetica" w:hAnsi="Helvetica" w:cs="Helvetica"/>
                <w:sz w:val="24"/>
                <w:lang w:eastAsia="it-IT"/>
              </w:rPr>
            </w:pPr>
          </w:p>
        </w:tc>
        <w:tc>
          <w:tcPr>
            <w:tcW w:w="2871" w:type="dxa"/>
          </w:tcPr>
          <w:p w14:paraId="2729130B" w14:textId="77777777" w:rsidR="004B152F" w:rsidRDefault="004B152F"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2278" w:type="dxa"/>
          </w:tcPr>
          <w:p w14:paraId="6DCC5B72" w14:textId="77777777" w:rsidR="004B152F" w:rsidRDefault="004B152F"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53DD0512" w14:textId="77777777" w:rsidR="004B152F" w:rsidRDefault="004B152F" w:rsidP="00E069DF">
            <w:pPr>
              <w:widowControl w:val="0"/>
              <w:autoSpaceDE w:val="0"/>
              <w:autoSpaceDN w:val="0"/>
              <w:adjustRightInd w:val="0"/>
              <w:spacing w:after="240"/>
              <w:rPr>
                <w:rFonts w:ascii="Helvetica" w:hAnsi="Helvetica" w:cs="Helvetica"/>
                <w:sz w:val="24"/>
                <w:lang w:eastAsia="it-IT"/>
              </w:rPr>
            </w:pPr>
          </w:p>
        </w:tc>
      </w:tr>
      <w:tr w:rsidR="004B152F" w14:paraId="21A64CAD" w14:textId="77777777" w:rsidTr="00E069DF">
        <w:tc>
          <w:tcPr>
            <w:tcW w:w="567" w:type="dxa"/>
          </w:tcPr>
          <w:p w14:paraId="009A8EB4" w14:textId="77777777" w:rsidR="004B152F" w:rsidRDefault="004B152F" w:rsidP="00E069DF">
            <w:pPr>
              <w:widowControl w:val="0"/>
              <w:autoSpaceDE w:val="0"/>
              <w:autoSpaceDN w:val="0"/>
              <w:adjustRightInd w:val="0"/>
              <w:spacing w:after="240"/>
              <w:rPr>
                <w:rFonts w:ascii="Helvetica" w:hAnsi="Helvetica" w:cs="Helvetica"/>
                <w:sz w:val="24"/>
                <w:lang w:eastAsia="it-IT"/>
              </w:rPr>
            </w:pPr>
          </w:p>
        </w:tc>
        <w:tc>
          <w:tcPr>
            <w:tcW w:w="2871" w:type="dxa"/>
          </w:tcPr>
          <w:p w14:paraId="4461511A" w14:textId="77777777" w:rsidR="004B152F" w:rsidRDefault="004B152F"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action</w:t>
            </w:r>
          </w:p>
        </w:tc>
        <w:tc>
          <w:tcPr>
            <w:tcW w:w="2278" w:type="dxa"/>
          </w:tcPr>
          <w:p w14:paraId="647137BF" w14:textId="77777777" w:rsidR="004B152F" w:rsidRDefault="004B152F"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667495DE" w14:textId="77777777" w:rsidR="004B152F" w:rsidRDefault="004B152F" w:rsidP="00E069DF">
            <w:pPr>
              <w:widowControl w:val="0"/>
              <w:autoSpaceDE w:val="0"/>
              <w:autoSpaceDN w:val="0"/>
              <w:adjustRightInd w:val="0"/>
              <w:spacing w:after="240"/>
              <w:rPr>
                <w:rFonts w:ascii="Helvetica" w:hAnsi="Helvetica" w:cs="Helvetica"/>
                <w:sz w:val="24"/>
                <w:lang w:eastAsia="it-IT"/>
              </w:rPr>
            </w:pPr>
          </w:p>
        </w:tc>
      </w:tr>
      <w:tr w:rsidR="004B152F" w14:paraId="45288743" w14:textId="77777777" w:rsidTr="00E069DF">
        <w:tc>
          <w:tcPr>
            <w:tcW w:w="567" w:type="dxa"/>
          </w:tcPr>
          <w:p w14:paraId="03D85953" w14:textId="77777777" w:rsidR="004B152F" w:rsidRDefault="004B152F" w:rsidP="00E069DF">
            <w:pPr>
              <w:widowControl w:val="0"/>
              <w:autoSpaceDE w:val="0"/>
              <w:autoSpaceDN w:val="0"/>
              <w:adjustRightInd w:val="0"/>
              <w:spacing w:after="240"/>
              <w:rPr>
                <w:rFonts w:ascii="Helvetica" w:hAnsi="Helvetica" w:cs="Helvetica"/>
                <w:sz w:val="24"/>
                <w:lang w:eastAsia="it-IT"/>
              </w:rPr>
            </w:pPr>
          </w:p>
        </w:tc>
        <w:tc>
          <w:tcPr>
            <w:tcW w:w="2871" w:type="dxa"/>
          </w:tcPr>
          <w:p w14:paraId="1DE77BC7" w14:textId="77777777" w:rsidR="004B152F"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state</w:t>
            </w:r>
          </w:p>
        </w:tc>
        <w:tc>
          <w:tcPr>
            <w:tcW w:w="2278" w:type="dxa"/>
          </w:tcPr>
          <w:p w14:paraId="548444BA" w14:textId="77777777" w:rsidR="004B152F"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2369" w:type="dxa"/>
          </w:tcPr>
          <w:p w14:paraId="714D7FB0" w14:textId="77777777" w:rsidR="004B152F" w:rsidRDefault="004B152F" w:rsidP="00E069DF">
            <w:pPr>
              <w:widowControl w:val="0"/>
              <w:autoSpaceDE w:val="0"/>
              <w:autoSpaceDN w:val="0"/>
              <w:adjustRightInd w:val="0"/>
              <w:spacing w:after="240"/>
              <w:rPr>
                <w:rFonts w:ascii="Helvetica" w:hAnsi="Helvetica" w:cs="Helvetica"/>
                <w:sz w:val="24"/>
                <w:lang w:eastAsia="it-IT"/>
              </w:rPr>
            </w:pPr>
          </w:p>
        </w:tc>
      </w:tr>
      <w:tr w:rsidR="00AF4557" w14:paraId="05DDDBEE" w14:textId="77777777" w:rsidTr="00E069DF">
        <w:tc>
          <w:tcPr>
            <w:tcW w:w="567" w:type="dxa"/>
          </w:tcPr>
          <w:p w14:paraId="3ED9E6CA" w14:textId="77777777" w:rsidR="00AF4557" w:rsidRDefault="00AF4557" w:rsidP="00E069DF">
            <w:pPr>
              <w:widowControl w:val="0"/>
              <w:autoSpaceDE w:val="0"/>
              <w:autoSpaceDN w:val="0"/>
              <w:adjustRightInd w:val="0"/>
              <w:spacing w:after="240"/>
              <w:rPr>
                <w:rFonts w:ascii="Helvetica" w:hAnsi="Helvetica" w:cs="Helvetica"/>
                <w:sz w:val="24"/>
                <w:lang w:eastAsia="it-IT"/>
              </w:rPr>
            </w:pPr>
          </w:p>
        </w:tc>
        <w:tc>
          <w:tcPr>
            <w:tcW w:w="2871" w:type="dxa"/>
          </w:tcPr>
          <w:p w14:paraId="487797DE" w14:textId="77777777" w:rsidR="00AF4557" w:rsidRDefault="00AF4557" w:rsidP="00E069D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billingAccount</w:t>
            </w:r>
            <w:proofErr w:type="spellEnd"/>
          </w:p>
        </w:tc>
        <w:tc>
          <w:tcPr>
            <w:tcW w:w="2278" w:type="dxa"/>
          </w:tcPr>
          <w:p w14:paraId="2F09FA3D" w14:textId="77777777" w:rsidR="00AF4557"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2CD1C0CA" w14:textId="77777777" w:rsidR="00AF4557" w:rsidRDefault="00AF4557" w:rsidP="00E069DF">
            <w:pPr>
              <w:widowControl w:val="0"/>
              <w:autoSpaceDE w:val="0"/>
              <w:autoSpaceDN w:val="0"/>
              <w:adjustRightInd w:val="0"/>
              <w:spacing w:after="240"/>
              <w:rPr>
                <w:rFonts w:ascii="Helvetica" w:hAnsi="Helvetica" w:cs="Helvetica"/>
                <w:sz w:val="24"/>
                <w:lang w:eastAsia="it-IT"/>
              </w:rPr>
            </w:pPr>
          </w:p>
        </w:tc>
      </w:tr>
      <w:tr w:rsidR="00AF4557" w14:paraId="7BDBF8E3" w14:textId="77777777" w:rsidTr="00E069DF">
        <w:tc>
          <w:tcPr>
            <w:tcW w:w="567" w:type="dxa"/>
          </w:tcPr>
          <w:p w14:paraId="2B4AE512" w14:textId="77777777" w:rsidR="00AF4557" w:rsidRDefault="00AF4557" w:rsidP="00E069DF">
            <w:pPr>
              <w:widowControl w:val="0"/>
              <w:autoSpaceDE w:val="0"/>
              <w:autoSpaceDN w:val="0"/>
              <w:adjustRightInd w:val="0"/>
              <w:spacing w:after="240"/>
              <w:rPr>
                <w:rFonts w:ascii="Helvetica" w:hAnsi="Helvetica" w:cs="Helvetica"/>
                <w:sz w:val="24"/>
                <w:lang w:eastAsia="it-IT"/>
              </w:rPr>
            </w:pPr>
          </w:p>
        </w:tc>
        <w:tc>
          <w:tcPr>
            <w:tcW w:w="2871" w:type="dxa"/>
          </w:tcPr>
          <w:p w14:paraId="7342B270" w14:textId="77777777" w:rsidR="00AF4557"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appointment</w:t>
            </w:r>
          </w:p>
        </w:tc>
        <w:tc>
          <w:tcPr>
            <w:tcW w:w="2278" w:type="dxa"/>
          </w:tcPr>
          <w:p w14:paraId="60C456CA" w14:textId="77777777" w:rsidR="00AF4557"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2369" w:type="dxa"/>
          </w:tcPr>
          <w:p w14:paraId="674276FF" w14:textId="77777777" w:rsidR="00AF4557" w:rsidRDefault="00AF4557" w:rsidP="00E069DF">
            <w:pPr>
              <w:widowControl w:val="0"/>
              <w:autoSpaceDE w:val="0"/>
              <w:autoSpaceDN w:val="0"/>
              <w:adjustRightInd w:val="0"/>
              <w:spacing w:after="240"/>
              <w:rPr>
                <w:rFonts w:ascii="Helvetica" w:hAnsi="Helvetica" w:cs="Helvetica"/>
                <w:sz w:val="24"/>
                <w:lang w:eastAsia="it-IT"/>
              </w:rPr>
            </w:pPr>
          </w:p>
        </w:tc>
      </w:tr>
      <w:tr w:rsidR="00AF4557" w14:paraId="6E579EFF" w14:textId="77777777" w:rsidTr="00E069DF">
        <w:tc>
          <w:tcPr>
            <w:tcW w:w="567" w:type="dxa"/>
          </w:tcPr>
          <w:p w14:paraId="40E81E04" w14:textId="77777777" w:rsidR="00AF4557" w:rsidRDefault="00AF4557" w:rsidP="00E069DF">
            <w:pPr>
              <w:widowControl w:val="0"/>
              <w:autoSpaceDE w:val="0"/>
              <w:autoSpaceDN w:val="0"/>
              <w:adjustRightInd w:val="0"/>
              <w:spacing w:after="240"/>
              <w:rPr>
                <w:rFonts w:ascii="Helvetica" w:hAnsi="Helvetica" w:cs="Helvetica"/>
                <w:sz w:val="24"/>
                <w:lang w:eastAsia="it-IT"/>
              </w:rPr>
            </w:pPr>
          </w:p>
        </w:tc>
        <w:tc>
          <w:tcPr>
            <w:tcW w:w="2871" w:type="dxa"/>
          </w:tcPr>
          <w:p w14:paraId="23D45B8B" w14:textId="77777777" w:rsidR="00AF4557" w:rsidRDefault="00AF4557" w:rsidP="00E069D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productOffering</w:t>
            </w:r>
            <w:proofErr w:type="spellEnd"/>
          </w:p>
        </w:tc>
        <w:tc>
          <w:tcPr>
            <w:tcW w:w="2278" w:type="dxa"/>
          </w:tcPr>
          <w:p w14:paraId="24C8A00A" w14:textId="77777777" w:rsidR="00AF4557"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M/O</w:t>
            </w:r>
          </w:p>
        </w:tc>
        <w:tc>
          <w:tcPr>
            <w:tcW w:w="2369" w:type="dxa"/>
          </w:tcPr>
          <w:p w14:paraId="3FB0707B" w14:textId="77777777" w:rsidR="00AF4557" w:rsidRDefault="00AF4557" w:rsidP="00AF4557">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for “add” actions</w:t>
            </w:r>
          </w:p>
          <w:p w14:paraId="6ED7F825" w14:textId="77777777" w:rsidR="00AF4557" w:rsidRDefault="00AF4557" w:rsidP="00AF4557">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Optional otherwise</w:t>
            </w:r>
          </w:p>
        </w:tc>
      </w:tr>
      <w:tr w:rsidR="00AF4557" w14:paraId="2811A40F" w14:textId="77777777" w:rsidTr="00E069DF">
        <w:tc>
          <w:tcPr>
            <w:tcW w:w="567" w:type="dxa"/>
          </w:tcPr>
          <w:p w14:paraId="327B8AB5" w14:textId="77777777" w:rsidR="00AF4557" w:rsidRDefault="00AF4557" w:rsidP="00E069DF">
            <w:pPr>
              <w:widowControl w:val="0"/>
              <w:autoSpaceDE w:val="0"/>
              <w:autoSpaceDN w:val="0"/>
              <w:adjustRightInd w:val="0"/>
              <w:spacing w:after="240"/>
              <w:rPr>
                <w:rFonts w:ascii="Helvetica" w:hAnsi="Helvetica" w:cs="Helvetica"/>
                <w:sz w:val="24"/>
                <w:lang w:eastAsia="it-IT"/>
              </w:rPr>
            </w:pPr>
          </w:p>
        </w:tc>
        <w:tc>
          <w:tcPr>
            <w:tcW w:w="2871" w:type="dxa"/>
          </w:tcPr>
          <w:p w14:paraId="48851526" w14:textId="77777777" w:rsidR="00AF4557"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product</w:t>
            </w:r>
          </w:p>
        </w:tc>
        <w:tc>
          <w:tcPr>
            <w:tcW w:w="2278" w:type="dxa"/>
          </w:tcPr>
          <w:p w14:paraId="34893303" w14:textId="77777777" w:rsidR="00AF4557"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M/O</w:t>
            </w:r>
          </w:p>
        </w:tc>
        <w:tc>
          <w:tcPr>
            <w:tcW w:w="2369" w:type="dxa"/>
          </w:tcPr>
          <w:p w14:paraId="0E76DCA0" w14:textId="77777777" w:rsidR="00AF4557"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Optional for “add” actions</w:t>
            </w:r>
          </w:p>
          <w:p w14:paraId="00FA9423" w14:textId="77777777" w:rsidR="00AF4557" w:rsidRDefault="00AF4557" w:rsidP="00E069D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otherwise</w:t>
            </w:r>
          </w:p>
        </w:tc>
      </w:tr>
    </w:tbl>
    <w:p w14:paraId="47CFA6C5" w14:textId="77777777" w:rsidR="00B8108F" w:rsidRDefault="00B8108F" w:rsidP="00B8108F">
      <w:pPr>
        <w:rPr>
          <w:rFonts w:ascii="Helvetica" w:hAnsi="Helvetica" w:cs="Helvetica"/>
          <w:sz w:val="24"/>
          <w:lang w:eastAsia="it-IT"/>
        </w:rPr>
      </w:pPr>
    </w:p>
    <w:p w14:paraId="043DB850" w14:textId="77777777" w:rsidR="00911BC9" w:rsidRDefault="00911BC9" w:rsidP="00B8108F">
      <w:pPr>
        <w:rPr>
          <w:rFonts w:ascii="Helvetica" w:hAnsi="Helvetica" w:cs="Helvetica"/>
          <w:sz w:val="24"/>
          <w:lang w:eastAsia="it-IT"/>
        </w:rPr>
      </w:pPr>
    </w:p>
    <w:p w14:paraId="4ED47DAC" w14:textId="77777777" w:rsidR="00911BC9" w:rsidRDefault="00911BC9" w:rsidP="00B8108F">
      <w:pPr>
        <w:rPr>
          <w:rFonts w:ascii="Helvetica" w:hAnsi="Helvetica" w:cs="Helvetica"/>
          <w:sz w:val="24"/>
          <w:lang w:eastAsia="it-IT"/>
        </w:rPr>
      </w:pPr>
    </w:p>
    <w:p w14:paraId="48E61A8F" w14:textId="77777777" w:rsidR="00911BC9" w:rsidRDefault="00911BC9" w:rsidP="00B8108F">
      <w:pPr>
        <w:rPr>
          <w:rFonts w:ascii="Helvetica" w:hAnsi="Helvetica" w:cs="Helvetica"/>
          <w:sz w:val="24"/>
          <w:lang w:eastAsia="it-IT"/>
        </w:rPr>
      </w:pPr>
    </w:p>
    <w:p w14:paraId="3E95A914" w14:textId="77777777" w:rsidR="00911BC9" w:rsidRDefault="00911BC9" w:rsidP="00911BC9">
      <w:pPr>
        <w:pStyle w:val="Heading1"/>
      </w:pPr>
      <w:bookmarkStart w:id="30" w:name="_Toc432067419"/>
      <w:r>
        <w:lastRenderedPageBreak/>
        <w:t>NOTIFICATION MODEL</w:t>
      </w:r>
      <w:r w:rsidR="005A3907">
        <w:t xml:space="preserve"> CONFORMANCE</w:t>
      </w:r>
      <w:bookmarkEnd w:id="30"/>
    </w:p>
    <w:p w14:paraId="0E8448E6" w14:textId="77777777" w:rsidR="00836EC2" w:rsidRDefault="00836EC2" w:rsidP="00836EC2"/>
    <w:p w14:paraId="03ED50DD" w14:textId="77777777" w:rsidR="007A262D" w:rsidRPr="000179B2" w:rsidRDefault="007A262D" w:rsidP="007A262D">
      <w:pPr>
        <w:rPr>
          <w:rFonts w:ascii="Helvetica" w:hAnsi="Helvetica" w:cs="Helvetica"/>
          <w:sz w:val="24"/>
          <w:lang w:eastAsia="it-IT"/>
        </w:rPr>
      </w:pPr>
      <w:r>
        <w:rPr>
          <w:rFonts w:ascii="Helvetica" w:hAnsi="Helvetica" w:cs="Helvetica"/>
          <w:sz w:val="24"/>
          <w:lang w:eastAsia="it-IT"/>
        </w:rPr>
        <w:t>The Pub/Sub models are common and described in the TMF REST Design Guidelines. Use the following templates to describe the Hub Mandatory and Optional attributes and filtering support.</w:t>
      </w:r>
    </w:p>
    <w:p w14:paraId="4243CF54" w14:textId="77777777" w:rsidR="00836EC2" w:rsidRPr="00836EC2" w:rsidRDefault="00836EC2" w:rsidP="00836EC2"/>
    <w:p w14:paraId="3E75A754" w14:textId="77777777" w:rsidR="00911BC9" w:rsidRPr="000179B2" w:rsidRDefault="00AF4557" w:rsidP="00911BC9">
      <w:pPr>
        <w:pStyle w:val="Heading2"/>
        <w:tabs>
          <w:tab w:val="left" w:pos="1008"/>
        </w:tabs>
        <w:rPr>
          <w:rFonts w:ascii="Helvetica" w:eastAsia="Times New Roman" w:hAnsi="Helvetica" w:cs="Helvetica"/>
          <w:caps w:val="0"/>
          <w:spacing w:val="0"/>
          <w:sz w:val="24"/>
          <w:szCs w:val="24"/>
          <w:lang w:val="en-US" w:eastAsia="it-IT"/>
        </w:rPr>
      </w:pPr>
      <w:bookmarkStart w:id="31" w:name="_Toc432067420"/>
      <w:del w:id="32" w:author="pierre gauthier" w:date="2015-10-08T17:42:00Z">
        <w:r w:rsidDel="00293665">
          <w:rPr>
            <w:rFonts w:ascii="Helvetica" w:eastAsia="Times New Roman" w:hAnsi="Helvetica" w:cs="Helvetica"/>
            <w:caps w:val="0"/>
            <w:spacing w:val="0"/>
            <w:sz w:val="24"/>
            <w:szCs w:val="24"/>
            <w:lang w:val="en-US" w:eastAsia="it-IT"/>
          </w:rPr>
          <w:delText>PRODUCT ORDER</w:delText>
        </w:r>
      </w:del>
      <w:ins w:id="33" w:author="pierre gauthier" w:date="2015-10-08T17:42:00Z">
        <w:r w:rsidR="00293665">
          <w:rPr>
            <w:rFonts w:ascii="Helvetica" w:eastAsia="Times New Roman" w:hAnsi="Helvetica" w:cs="Helvetica"/>
            <w:caps w:val="0"/>
            <w:spacing w:val="0"/>
            <w:sz w:val="24"/>
            <w:szCs w:val="24"/>
            <w:lang w:val="en-US" w:eastAsia="it-IT"/>
          </w:rPr>
          <w:t>CUSTOMER</w:t>
        </w:r>
      </w:ins>
      <w:r>
        <w:rPr>
          <w:rFonts w:ascii="Helvetica" w:eastAsia="Times New Roman" w:hAnsi="Helvetica" w:cs="Helvetica"/>
          <w:caps w:val="0"/>
          <w:spacing w:val="0"/>
          <w:sz w:val="24"/>
          <w:szCs w:val="24"/>
          <w:lang w:val="en-US" w:eastAsia="it-IT"/>
        </w:rPr>
        <w:t xml:space="preserve"> </w:t>
      </w:r>
      <w:proofErr w:type="gramStart"/>
      <w:r>
        <w:rPr>
          <w:rFonts w:ascii="Helvetica" w:eastAsia="Times New Roman" w:hAnsi="Helvetica" w:cs="Helvetica"/>
          <w:caps w:val="0"/>
          <w:spacing w:val="0"/>
          <w:sz w:val="24"/>
          <w:szCs w:val="24"/>
          <w:lang w:val="en-US" w:eastAsia="it-IT"/>
        </w:rPr>
        <w:t>API</w:t>
      </w:r>
      <w:r w:rsidR="00911BC9">
        <w:rPr>
          <w:rFonts w:ascii="Helvetica" w:eastAsia="Times New Roman" w:hAnsi="Helvetica" w:cs="Helvetica"/>
          <w:caps w:val="0"/>
          <w:spacing w:val="0"/>
          <w:sz w:val="24"/>
          <w:szCs w:val="24"/>
          <w:lang w:val="en-US" w:eastAsia="it-IT"/>
        </w:rPr>
        <w:t xml:space="preserve">  MANDATORY</w:t>
      </w:r>
      <w:proofErr w:type="gramEnd"/>
      <w:r w:rsidR="00911BC9">
        <w:rPr>
          <w:rFonts w:ascii="Helvetica" w:eastAsia="Times New Roman" w:hAnsi="Helvetica" w:cs="Helvetica"/>
          <w:caps w:val="0"/>
          <w:spacing w:val="0"/>
          <w:sz w:val="24"/>
          <w:szCs w:val="24"/>
          <w:lang w:val="en-US" w:eastAsia="it-IT"/>
        </w:rPr>
        <w:t xml:space="preserve"> AND OPTIONAL NOTIFICATIONS</w:t>
      </w:r>
      <w:bookmarkEnd w:id="31"/>
      <w:r w:rsidR="00911BC9">
        <w:rPr>
          <w:rFonts w:ascii="Helvetica" w:eastAsia="Times New Roman" w:hAnsi="Helvetica" w:cs="Helvetica"/>
          <w:caps w:val="0"/>
          <w:spacing w:val="0"/>
          <w:sz w:val="24"/>
          <w:szCs w:val="24"/>
          <w:lang w:val="en-US" w:eastAsia="it-IT"/>
        </w:rPr>
        <w:t xml:space="preserve"> </w:t>
      </w:r>
    </w:p>
    <w:p w14:paraId="42A104E0" w14:textId="77777777" w:rsidR="00911BC9" w:rsidRDefault="00911BC9" w:rsidP="00911BC9">
      <w:pPr>
        <w:rPr>
          <w:rFonts w:ascii="Helvetica" w:hAnsi="Helvetica" w:cs="Helvetica"/>
          <w:sz w:val="24"/>
          <w:lang w:eastAsia="it-IT"/>
        </w:rPr>
      </w:pPr>
      <w:r>
        <w:rPr>
          <w:rFonts w:ascii="Helvetica" w:hAnsi="Helvetica" w:cs="Helvetica"/>
          <w:sz w:val="24"/>
          <w:lang w:eastAsia="it-IT"/>
        </w:rPr>
        <w:t>For the Notifications defined by the API fill the following table and indicate which ones are mandatory and which ones are optional.</w:t>
      </w:r>
    </w:p>
    <w:p w14:paraId="3644EA87" w14:textId="77777777" w:rsidR="00911BC9" w:rsidRDefault="00911BC9" w:rsidP="00911BC9">
      <w:pPr>
        <w:rPr>
          <w:rFonts w:ascii="Helvetica" w:hAnsi="Helvetica" w:cs="Helvetica"/>
          <w:sz w:val="24"/>
          <w:lang w:eastAsia="it-IT"/>
        </w:rPr>
      </w:pPr>
    </w:p>
    <w:tbl>
      <w:tblPr>
        <w:tblStyle w:val="TableGrid"/>
        <w:tblW w:w="0" w:type="auto"/>
        <w:tblInd w:w="1080" w:type="dxa"/>
        <w:tblLook w:val="04A0" w:firstRow="1" w:lastRow="0" w:firstColumn="1" w:lastColumn="0" w:noHBand="0" w:noVBand="1"/>
      </w:tblPr>
      <w:tblGrid>
        <w:gridCol w:w="6040"/>
        <w:gridCol w:w="1710"/>
        <w:gridCol w:w="1731"/>
      </w:tblGrid>
      <w:tr w:rsidR="00911BC9" w:rsidRPr="004A3159" w14:paraId="379CB465" w14:textId="77777777" w:rsidTr="0090497F">
        <w:tc>
          <w:tcPr>
            <w:tcW w:w="3161" w:type="dxa"/>
            <w:shd w:val="clear" w:color="auto" w:fill="B3B3B3"/>
          </w:tcPr>
          <w:p w14:paraId="0CE61F21"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Resource Name</w:t>
            </w:r>
          </w:p>
        </w:tc>
        <w:tc>
          <w:tcPr>
            <w:tcW w:w="3160" w:type="dxa"/>
            <w:shd w:val="clear" w:color="auto" w:fill="B3B3B3"/>
          </w:tcPr>
          <w:p w14:paraId="7344DF8B"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3160" w:type="dxa"/>
            <w:shd w:val="clear" w:color="auto" w:fill="B3B3B3"/>
          </w:tcPr>
          <w:p w14:paraId="3440DE4B"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911BC9" w:rsidRPr="004A3159" w14:paraId="40F0D93A" w14:textId="77777777" w:rsidTr="0090497F">
        <w:tc>
          <w:tcPr>
            <w:tcW w:w="3161" w:type="dxa"/>
          </w:tcPr>
          <w:p w14:paraId="11C155AB" w14:textId="77777777" w:rsidR="00911BC9" w:rsidRPr="004D2586" w:rsidRDefault="00AF4557" w:rsidP="00911BC9">
            <w:pPr>
              <w:widowControl w:val="0"/>
              <w:autoSpaceDE w:val="0"/>
              <w:autoSpaceDN w:val="0"/>
              <w:adjustRightInd w:val="0"/>
              <w:spacing w:after="240"/>
              <w:rPr>
                <w:rFonts w:ascii="Helvetica" w:hAnsi="Helvetica" w:cs="Helvetica"/>
                <w:sz w:val="24"/>
                <w:lang w:eastAsia="it-IT"/>
              </w:rPr>
            </w:pPr>
            <w:del w:id="34" w:author="pierre gauthier" w:date="2015-10-08T17:42:00Z">
              <w:r w:rsidDel="00293665">
                <w:rPr>
                  <w:rFonts w:ascii="Helvetica" w:hAnsi="Helvetica" w:cs="Helvetica"/>
                  <w:sz w:val="24"/>
                  <w:lang w:eastAsia="it-IT"/>
                </w:rPr>
                <w:delText>ProductOrder</w:delText>
              </w:r>
            </w:del>
            <w:proofErr w:type="spellStart"/>
            <w:ins w:id="35" w:author="pierre gauthier" w:date="2015-10-08T17:42:00Z">
              <w:r w:rsidR="00293665">
                <w:rPr>
                  <w:rFonts w:ascii="Helvetica" w:hAnsi="Helvetica" w:cs="Helvetica"/>
                  <w:sz w:val="24"/>
                  <w:lang w:eastAsia="it-IT"/>
                </w:rPr>
                <w:t>Customer</w:t>
              </w:r>
            </w:ins>
            <w:r>
              <w:rPr>
                <w:rFonts w:ascii="Helvetica" w:hAnsi="Helvetica" w:cs="Helvetica"/>
                <w:sz w:val="24"/>
                <w:lang w:eastAsia="it-IT"/>
              </w:rPr>
              <w:t>CreationNotification</w:t>
            </w:r>
            <w:proofErr w:type="spellEnd"/>
          </w:p>
        </w:tc>
        <w:tc>
          <w:tcPr>
            <w:tcW w:w="3160" w:type="dxa"/>
          </w:tcPr>
          <w:p w14:paraId="410045D5" w14:textId="77777777" w:rsidR="00911BC9" w:rsidRPr="004D2586" w:rsidRDefault="00AF4557"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0" w:type="dxa"/>
          </w:tcPr>
          <w:p w14:paraId="4283C582" w14:textId="77777777" w:rsidR="00911BC9" w:rsidRPr="004D2586" w:rsidRDefault="00911BC9" w:rsidP="0090497F">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w:t>
            </w:r>
          </w:p>
          <w:p w14:paraId="543CF0DB"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p>
        </w:tc>
      </w:tr>
      <w:tr w:rsidR="00911BC9" w:rsidRPr="004A3159" w14:paraId="7CC51144" w14:textId="77777777" w:rsidTr="0090497F">
        <w:tc>
          <w:tcPr>
            <w:tcW w:w="3161" w:type="dxa"/>
          </w:tcPr>
          <w:p w14:paraId="72CA4D79" w14:textId="77777777" w:rsidR="00911BC9" w:rsidRPr="004D2586" w:rsidRDefault="00AF4557" w:rsidP="00AF4557">
            <w:pPr>
              <w:widowControl w:val="0"/>
              <w:autoSpaceDE w:val="0"/>
              <w:autoSpaceDN w:val="0"/>
              <w:adjustRightInd w:val="0"/>
              <w:spacing w:after="240"/>
              <w:rPr>
                <w:rFonts w:ascii="Helvetica" w:hAnsi="Helvetica" w:cs="Helvetica"/>
                <w:sz w:val="24"/>
                <w:lang w:eastAsia="it-IT"/>
              </w:rPr>
            </w:pPr>
            <w:del w:id="36" w:author="pierre gauthier" w:date="2015-10-08T17:42:00Z">
              <w:r w:rsidDel="00293665">
                <w:rPr>
                  <w:rFonts w:ascii="Helvetica" w:hAnsi="Helvetica" w:cs="Helvetica"/>
                  <w:sz w:val="24"/>
                  <w:lang w:eastAsia="it-IT"/>
                </w:rPr>
                <w:delText>ProductOrder</w:delText>
              </w:r>
            </w:del>
            <w:proofErr w:type="spellStart"/>
            <w:ins w:id="37" w:author="pierre gauthier" w:date="2015-10-08T17:42:00Z">
              <w:r w:rsidR="00293665">
                <w:rPr>
                  <w:rFonts w:ascii="Helvetica" w:hAnsi="Helvetica" w:cs="Helvetica"/>
                  <w:sz w:val="24"/>
                  <w:lang w:eastAsia="it-IT"/>
                </w:rPr>
                <w:t>Customer</w:t>
              </w:r>
            </w:ins>
            <w:r>
              <w:rPr>
                <w:rFonts w:ascii="Helvetica" w:hAnsi="Helvetica" w:cs="Helvetica"/>
                <w:sz w:val="24"/>
                <w:lang w:eastAsia="it-IT"/>
              </w:rPr>
              <w:t>RemoveNotification</w:t>
            </w:r>
            <w:proofErr w:type="spellEnd"/>
          </w:p>
        </w:tc>
        <w:tc>
          <w:tcPr>
            <w:tcW w:w="3160" w:type="dxa"/>
          </w:tcPr>
          <w:p w14:paraId="560B1F21" w14:textId="77777777" w:rsidR="00911BC9" w:rsidRPr="004D2586" w:rsidRDefault="00AF4557"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0" w:type="dxa"/>
          </w:tcPr>
          <w:p w14:paraId="03B61EB7"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p>
        </w:tc>
      </w:tr>
      <w:tr w:rsidR="00AF4557" w:rsidRPr="004A3159" w14:paraId="4AD93153" w14:textId="77777777" w:rsidTr="0090497F">
        <w:tc>
          <w:tcPr>
            <w:tcW w:w="3161" w:type="dxa"/>
          </w:tcPr>
          <w:p w14:paraId="2F346626" w14:textId="77777777" w:rsidR="00AF4557" w:rsidRDefault="00AF4557" w:rsidP="00C90F65">
            <w:pPr>
              <w:widowControl w:val="0"/>
              <w:autoSpaceDE w:val="0"/>
              <w:autoSpaceDN w:val="0"/>
              <w:adjustRightInd w:val="0"/>
              <w:spacing w:after="240"/>
              <w:rPr>
                <w:rFonts w:ascii="Helvetica" w:hAnsi="Helvetica" w:cs="Helvetica"/>
                <w:sz w:val="24"/>
                <w:lang w:eastAsia="it-IT"/>
              </w:rPr>
            </w:pPr>
            <w:del w:id="38" w:author="pierre gauthier" w:date="2015-10-08T17:42:00Z">
              <w:r w:rsidDel="00293665">
                <w:rPr>
                  <w:rFonts w:ascii="Helvetica" w:hAnsi="Helvetica" w:cs="Helvetica"/>
                  <w:sz w:val="24"/>
                  <w:lang w:eastAsia="it-IT"/>
                </w:rPr>
                <w:delText>ProductOrder</w:delText>
              </w:r>
            </w:del>
            <w:proofErr w:type="spellStart"/>
            <w:ins w:id="39" w:author="pierre gauthier" w:date="2015-10-08T17:42:00Z">
              <w:r w:rsidR="00293665">
                <w:rPr>
                  <w:rFonts w:ascii="Helvetica" w:hAnsi="Helvetica" w:cs="Helvetica"/>
                  <w:sz w:val="24"/>
                  <w:lang w:eastAsia="it-IT"/>
                </w:rPr>
                <w:t>Customer</w:t>
              </w:r>
            </w:ins>
            <w:r w:rsidR="00C90F65">
              <w:rPr>
                <w:rFonts w:ascii="Helvetica" w:hAnsi="Helvetica" w:cs="Helvetica"/>
                <w:sz w:val="24"/>
                <w:lang w:eastAsia="it-IT"/>
              </w:rPr>
              <w:t>StateChange</w:t>
            </w:r>
            <w:r>
              <w:rPr>
                <w:rFonts w:ascii="Helvetica" w:hAnsi="Helvetica" w:cs="Helvetica"/>
                <w:sz w:val="24"/>
                <w:lang w:eastAsia="it-IT"/>
              </w:rPr>
              <w:t>Notification</w:t>
            </w:r>
            <w:proofErr w:type="spellEnd"/>
          </w:p>
        </w:tc>
        <w:tc>
          <w:tcPr>
            <w:tcW w:w="3160" w:type="dxa"/>
          </w:tcPr>
          <w:p w14:paraId="083F90CE" w14:textId="77777777" w:rsidR="00AF4557" w:rsidDel="00AF4557" w:rsidRDefault="00C90F65"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0" w:type="dxa"/>
          </w:tcPr>
          <w:p w14:paraId="09A2EFE1" w14:textId="77777777" w:rsidR="00AF4557" w:rsidRPr="004D2586" w:rsidRDefault="00AF4557" w:rsidP="0090497F">
            <w:pPr>
              <w:widowControl w:val="0"/>
              <w:autoSpaceDE w:val="0"/>
              <w:autoSpaceDN w:val="0"/>
              <w:adjustRightInd w:val="0"/>
              <w:spacing w:after="240"/>
              <w:rPr>
                <w:rFonts w:ascii="Helvetica" w:hAnsi="Helvetica" w:cs="Helvetica"/>
                <w:sz w:val="24"/>
                <w:lang w:eastAsia="it-IT"/>
              </w:rPr>
            </w:pPr>
          </w:p>
        </w:tc>
      </w:tr>
      <w:tr w:rsidR="00AF4557" w:rsidRPr="004A3159" w14:paraId="3A078722" w14:textId="77777777" w:rsidTr="0090497F">
        <w:tc>
          <w:tcPr>
            <w:tcW w:w="3161" w:type="dxa"/>
          </w:tcPr>
          <w:p w14:paraId="09462BE6" w14:textId="77777777" w:rsidR="00AF4557" w:rsidRDefault="00C90F65" w:rsidP="00C90F65">
            <w:pPr>
              <w:widowControl w:val="0"/>
              <w:autoSpaceDE w:val="0"/>
              <w:autoSpaceDN w:val="0"/>
              <w:adjustRightInd w:val="0"/>
              <w:spacing w:after="240"/>
              <w:rPr>
                <w:rFonts w:ascii="Helvetica" w:hAnsi="Helvetica" w:cs="Helvetica"/>
                <w:sz w:val="24"/>
                <w:lang w:eastAsia="it-IT"/>
              </w:rPr>
            </w:pPr>
            <w:del w:id="40" w:author="pierre gauthier" w:date="2015-10-08T17:42:00Z">
              <w:r w:rsidDel="00293665">
                <w:rPr>
                  <w:rFonts w:ascii="Helvetica" w:hAnsi="Helvetica" w:cs="Helvetica"/>
                  <w:sz w:val="24"/>
                  <w:lang w:eastAsia="it-IT"/>
                </w:rPr>
                <w:delText>ProductOrder</w:delText>
              </w:r>
            </w:del>
            <w:proofErr w:type="spellStart"/>
            <w:ins w:id="41" w:author="pierre gauthier" w:date="2015-10-08T17:42:00Z">
              <w:r w:rsidR="00293665">
                <w:rPr>
                  <w:rFonts w:ascii="Helvetica" w:hAnsi="Helvetica" w:cs="Helvetica"/>
                  <w:sz w:val="24"/>
                  <w:lang w:eastAsia="it-IT"/>
                </w:rPr>
                <w:t>Customer</w:t>
              </w:r>
            </w:ins>
            <w:r>
              <w:rPr>
                <w:rFonts w:ascii="Helvetica" w:hAnsi="Helvetica" w:cs="Helvetica"/>
                <w:sz w:val="24"/>
                <w:lang w:eastAsia="it-IT"/>
              </w:rPr>
              <w:t>ValueChangeNotification</w:t>
            </w:r>
            <w:proofErr w:type="spellEnd"/>
          </w:p>
        </w:tc>
        <w:tc>
          <w:tcPr>
            <w:tcW w:w="3160" w:type="dxa"/>
          </w:tcPr>
          <w:p w14:paraId="640EDBDD" w14:textId="77777777" w:rsidR="00AF4557" w:rsidDel="00AF4557" w:rsidRDefault="00C90F65"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0" w:type="dxa"/>
          </w:tcPr>
          <w:p w14:paraId="291587CD" w14:textId="77777777" w:rsidR="00AF4557" w:rsidRPr="004D2586" w:rsidRDefault="00AF4557" w:rsidP="0090497F">
            <w:pPr>
              <w:widowControl w:val="0"/>
              <w:autoSpaceDE w:val="0"/>
              <w:autoSpaceDN w:val="0"/>
              <w:adjustRightInd w:val="0"/>
              <w:spacing w:after="240"/>
              <w:rPr>
                <w:rFonts w:ascii="Helvetica" w:hAnsi="Helvetica" w:cs="Helvetica"/>
                <w:sz w:val="24"/>
                <w:lang w:eastAsia="it-IT"/>
              </w:rPr>
            </w:pPr>
          </w:p>
        </w:tc>
      </w:tr>
      <w:tr w:rsidR="00AF4557" w:rsidRPr="004A3159" w14:paraId="38DDE7CA" w14:textId="77777777" w:rsidTr="0090497F">
        <w:tc>
          <w:tcPr>
            <w:tcW w:w="3161" w:type="dxa"/>
          </w:tcPr>
          <w:p w14:paraId="4DD7FE04" w14:textId="77777777" w:rsidR="00AF4557" w:rsidRDefault="00C90F65" w:rsidP="00C90F65">
            <w:pPr>
              <w:widowControl w:val="0"/>
              <w:autoSpaceDE w:val="0"/>
              <w:autoSpaceDN w:val="0"/>
              <w:adjustRightInd w:val="0"/>
              <w:spacing w:after="240"/>
              <w:rPr>
                <w:rFonts w:ascii="Helvetica" w:hAnsi="Helvetica" w:cs="Helvetica"/>
                <w:sz w:val="24"/>
                <w:lang w:eastAsia="it-IT"/>
              </w:rPr>
            </w:pPr>
            <w:del w:id="42" w:author="pierre gauthier" w:date="2015-10-08T17:42:00Z">
              <w:r w:rsidDel="00293665">
                <w:rPr>
                  <w:rFonts w:ascii="Helvetica" w:hAnsi="Helvetica" w:cs="Helvetica"/>
                  <w:sz w:val="24"/>
                  <w:lang w:eastAsia="it-IT"/>
                </w:rPr>
                <w:delText>ProductOrder</w:delText>
              </w:r>
            </w:del>
            <w:proofErr w:type="spellStart"/>
            <w:ins w:id="43" w:author="pierre gauthier" w:date="2015-10-08T17:42:00Z">
              <w:r w:rsidR="00293665">
                <w:rPr>
                  <w:rFonts w:ascii="Helvetica" w:hAnsi="Helvetica" w:cs="Helvetica"/>
                  <w:sz w:val="24"/>
                  <w:lang w:eastAsia="it-IT"/>
                </w:rPr>
                <w:t>Customer</w:t>
              </w:r>
            </w:ins>
            <w:r>
              <w:rPr>
                <w:rFonts w:ascii="Helvetica" w:hAnsi="Helvetica" w:cs="Helvetica"/>
                <w:sz w:val="24"/>
                <w:lang w:eastAsia="it-IT"/>
              </w:rPr>
              <w:t>InformationRequiredNotification</w:t>
            </w:r>
            <w:proofErr w:type="spellEnd"/>
          </w:p>
        </w:tc>
        <w:tc>
          <w:tcPr>
            <w:tcW w:w="3160" w:type="dxa"/>
          </w:tcPr>
          <w:p w14:paraId="7238B10C" w14:textId="77777777" w:rsidR="00AF4557" w:rsidDel="00AF4557" w:rsidRDefault="00C90F65"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0" w:type="dxa"/>
          </w:tcPr>
          <w:p w14:paraId="03ED1226" w14:textId="77777777" w:rsidR="00AF4557" w:rsidRPr="004D2586" w:rsidRDefault="00AF4557" w:rsidP="0090497F">
            <w:pPr>
              <w:widowControl w:val="0"/>
              <w:autoSpaceDE w:val="0"/>
              <w:autoSpaceDN w:val="0"/>
              <w:adjustRightInd w:val="0"/>
              <w:spacing w:after="240"/>
              <w:rPr>
                <w:rFonts w:ascii="Helvetica" w:hAnsi="Helvetica" w:cs="Helvetica"/>
                <w:sz w:val="24"/>
                <w:lang w:eastAsia="it-IT"/>
              </w:rPr>
            </w:pPr>
          </w:p>
        </w:tc>
      </w:tr>
    </w:tbl>
    <w:p w14:paraId="3411FBC3" w14:textId="77777777" w:rsidR="00911BC9" w:rsidRDefault="00911BC9" w:rsidP="00911BC9">
      <w:pPr>
        <w:rPr>
          <w:rFonts w:ascii="Helvetica" w:hAnsi="Helvetica" w:cs="Helvetica"/>
          <w:sz w:val="24"/>
          <w:lang w:eastAsia="it-IT"/>
        </w:rPr>
      </w:pPr>
    </w:p>
    <w:p w14:paraId="30F43757" w14:textId="77777777" w:rsidR="00911BC9" w:rsidRDefault="00911BC9" w:rsidP="00911BC9">
      <w:pPr>
        <w:rPr>
          <w:rFonts w:ascii="Helvetica" w:hAnsi="Helvetica" w:cs="Helvetica"/>
          <w:sz w:val="24"/>
          <w:lang w:eastAsia="it-IT"/>
        </w:rPr>
      </w:pPr>
    </w:p>
    <w:p w14:paraId="23FBD3BB" w14:textId="77777777" w:rsidR="00911BC9" w:rsidRPr="001B7861" w:rsidRDefault="00911BC9" w:rsidP="00911BC9">
      <w:pPr>
        <w:pStyle w:val="Heading2"/>
        <w:tabs>
          <w:tab w:val="left" w:pos="1008"/>
        </w:tabs>
        <w:rPr>
          <w:rFonts w:ascii="Helvetica" w:eastAsia="Times New Roman" w:hAnsi="Helvetica" w:cs="Helvetica"/>
          <w:caps w:val="0"/>
          <w:spacing w:val="0"/>
          <w:sz w:val="24"/>
          <w:szCs w:val="24"/>
          <w:lang w:val="en-US" w:eastAsia="it-IT"/>
        </w:rPr>
      </w:pPr>
      <w:bookmarkStart w:id="44" w:name="_Toc432067421"/>
      <w:r>
        <w:rPr>
          <w:rFonts w:ascii="Helvetica" w:eastAsia="Times New Roman" w:hAnsi="Helvetica" w:cs="Helvetica"/>
          <w:caps w:val="0"/>
          <w:spacing w:val="0"/>
          <w:sz w:val="24"/>
          <w:szCs w:val="24"/>
          <w:lang w:val="en-US" w:eastAsia="it-IT"/>
        </w:rPr>
        <w:t>&lt;Notification Name</w:t>
      </w:r>
      <w:proofErr w:type="gramStart"/>
      <w:r>
        <w:rPr>
          <w:rFonts w:ascii="Helvetica" w:eastAsia="Times New Roman" w:hAnsi="Helvetica" w:cs="Helvetica"/>
          <w:caps w:val="0"/>
          <w:spacing w:val="0"/>
          <w:sz w:val="24"/>
          <w:szCs w:val="24"/>
          <w:lang w:val="en-US" w:eastAsia="it-IT"/>
        </w:rPr>
        <w:t>&gt;  MANDATORY</w:t>
      </w:r>
      <w:proofErr w:type="gramEnd"/>
      <w:r>
        <w:rPr>
          <w:rFonts w:ascii="Helvetica" w:eastAsia="Times New Roman" w:hAnsi="Helvetica" w:cs="Helvetica"/>
          <w:caps w:val="0"/>
          <w:spacing w:val="0"/>
          <w:sz w:val="24"/>
          <w:szCs w:val="24"/>
          <w:lang w:val="en-US" w:eastAsia="it-IT"/>
        </w:rPr>
        <w:t xml:space="preserve"> AND OPTIONAL ATTRIBUTES</w:t>
      </w:r>
      <w:bookmarkEnd w:id="44"/>
    </w:p>
    <w:p w14:paraId="0EF67F95" w14:textId="77777777" w:rsidR="00911BC9" w:rsidRDefault="00911BC9" w:rsidP="00911BC9">
      <w:pPr>
        <w:rPr>
          <w:rFonts w:ascii="Helvetica" w:hAnsi="Helvetica" w:cs="Helvetica"/>
          <w:sz w:val="24"/>
          <w:lang w:eastAsia="it-IT"/>
        </w:rPr>
      </w:pPr>
      <w:r w:rsidRPr="000179B2">
        <w:rPr>
          <w:rFonts w:ascii="Helvetica" w:hAnsi="Helvetica" w:cs="Helvetica"/>
          <w:sz w:val="24"/>
          <w:lang w:eastAsia="it-IT"/>
        </w:rPr>
        <w:t xml:space="preserve">For every single </w:t>
      </w:r>
      <w:r>
        <w:rPr>
          <w:rFonts w:ascii="Helvetica" w:hAnsi="Helvetica" w:cs="Helvetica"/>
          <w:sz w:val="24"/>
          <w:lang w:eastAsia="it-IT"/>
        </w:rPr>
        <w:t>notification</w:t>
      </w:r>
      <w:r w:rsidRPr="000179B2">
        <w:rPr>
          <w:rFonts w:ascii="Helvetica" w:hAnsi="Helvetica" w:cs="Helvetica"/>
          <w:sz w:val="24"/>
          <w:lang w:eastAsia="it-IT"/>
        </w:rPr>
        <w:t xml:space="preserve"> </w:t>
      </w:r>
      <w:r>
        <w:rPr>
          <w:rFonts w:ascii="Helvetica" w:hAnsi="Helvetica" w:cs="Helvetica"/>
          <w:sz w:val="24"/>
          <w:lang w:eastAsia="it-IT"/>
        </w:rPr>
        <w:t>supported</w:t>
      </w:r>
      <w:r w:rsidRPr="000179B2">
        <w:rPr>
          <w:rFonts w:ascii="Helvetica" w:hAnsi="Helvetica" w:cs="Helvetica"/>
          <w:sz w:val="24"/>
          <w:lang w:eastAsia="it-IT"/>
        </w:rPr>
        <w:t xml:space="preserve"> by the API provide </w:t>
      </w:r>
      <w:r>
        <w:rPr>
          <w:rFonts w:ascii="Helvetica" w:hAnsi="Helvetica" w:cs="Helvetica"/>
          <w:sz w:val="24"/>
          <w:lang w:eastAsia="it-IT"/>
        </w:rPr>
        <w:t>a table indicating which attributes are mandatory and which ones are optional. Add documentation on the required format (date for example) as required.</w:t>
      </w:r>
    </w:p>
    <w:p w14:paraId="21893805" w14:textId="77777777" w:rsidR="00911BC9" w:rsidRDefault="00911BC9" w:rsidP="00911BC9">
      <w:pPr>
        <w:rPr>
          <w:rFonts w:ascii="Helvetica" w:hAnsi="Helvetica" w:cs="Helvetica"/>
          <w:sz w:val="24"/>
          <w:lang w:eastAsia="it-IT"/>
        </w:rPr>
      </w:pPr>
    </w:p>
    <w:tbl>
      <w:tblPr>
        <w:tblStyle w:val="TableGrid"/>
        <w:tblW w:w="0" w:type="auto"/>
        <w:tblInd w:w="392" w:type="dxa"/>
        <w:tblLook w:val="04A0" w:firstRow="1" w:lastRow="0" w:firstColumn="1" w:lastColumn="0" w:noHBand="0" w:noVBand="1"/>
      </w:tblPr>
      <w:tblGrid>
        <w:gridCol w:w="2326"/>
        <w:gridCol w:w="1803"/>
        <w:gridCol w:w="6040"/>
      </w:tblGrid>
      <w:tr w:rsidR="00911BC9" w:rsidRPr="004A3159" w14:paraId="7CCB0B4A" w14:textId="77777777" w:rsidTr="006A0B53">
        <w:tc>
          <w:tcPr>
            <w:tcW w:w="2940" w:type="dxa"/>
            <w:shd w:val="clear" w:color="auto" w:fill="B3B3B3"/>
          </w:tcPr>
          <w:p w14:paraId="2836D6D5"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lastRenderedPageBreak/>
              <w:t>Attribute Name</w:t>
            </w:r>
          </w:p>
        </w:tc>
        <w:tc>
          <w:tcPr>
            <w:tcW w:w="2211" w:type="dxa"/>
            <w:shd w:val="clear" w:color="auto" w:fill="B3B3B3"/>
          </w:tcPr>
          <w:p w14:paraId="5ADC7A00"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5018" w:type="dxa"/>
            <w:shd w:val="clear" w:color="auto" w:fill="B3B3B3"/>
          </w:tcPr>
          <w:p w14:paraId="57413CEC"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911BC9" w:rsidRPr="004A3159" w14:paraId="614973A9" w14:textId="77777777" w:rsidTr="006A0B53">
        <w:tc>
          <w:tcPr>
            <w:tcW w:w="2940" w:type="dxa"/>
          </w:tcPr>
          <w:p w14:paraId="147D02C2" w14:textId="77777777" w:rsidR="00911BC9" w:rsidRPr="004D2586"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2211" w:type="dxa"/>
          </w:tcPr>
          <w:p w14:paraId="1ADF7D1C" w14:textId="77777777" w:rsidR="00911BC9" w:rsidRPr="004D2586"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5018" w:type="dxa"/>
          </w:tcPr>
          <w:p w14:paraId="0ACF4A3B" w14:textId="77777777" w:rsidR="00911BC9" w:rsidRPr="004D2586" w:rsidRDefault="00911BC9" w:rsidP="0090497F">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w:t>
            </w:r>
          </w:p>
          <w:p w14:paraId="4D5F6F9B"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p>
        </w:tc>
      </w:tr>
      <w:tr w:rsidR="00911BC9" w:rsidRPr="004A3159" w14:paraId="706E4D57" w14:textId="77777777" w:rsidTr="006A0B53">
        <w:tc>
          <w:tcPr>
            <w:tcW w:w="2940" w:type="dxa"/>
          </w:tcPr>
          <w:p w14:paraId="59E6F8E1" w14:textId="77777777" w:rsidR="00911BC9" w:rsidRPr="004D2586" w:rsidRDefault="006A0B53" w:rsidP="0090497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eventTime</w:t>
            </w:r>
            <w:proofErr w:type="spellEnd"/>
          </w:p>
        </w:tc>
        <w:tc>
          <w:tcPr>
            <w:tcW w:w="2211" w:type="dxa"/>
          </w:tcPr>
          <w:p w14:paraId="0CE6AB74" w14:textId="77777777" w:rsidR="00911BC9" w:rsidRPr="004D2586"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5018" w:type="dxa"/>
          </w:tcPr>
          <w:p w14:paraId="084C4135" w14:textId="77777777" w:rsidR="00911BC9" w:rsidRPr="004D2586" w:rsidRDefault="00911BC9" w:rsidP="0090497F">
            <w:pPr>
              <w:widowControl w:val="0"/>
              <w:autoSpaceDE w:val="0"/>
              <w:autoSpaceDN w:val="0"/>
              <w:adjustRightInd w:val="0"/>
              <w:spacing w:after="240"/>
              <w:rPr>
                <w:rFonts w:ascii="Helvetica" w:hAnsi="Helvetica" w:cs="Helvetica"/>
                <w:sz w:val="24"/>
                <w:lang w:eastAsia="it-IT"/>
              </w:rPr>
            </w:pPr>
          </w:p>
        </w:tc>
      </w:tr>
      <w:tr w:rsidR="006A0B53" w:rsidRPr="004A3159" w14:paraId="55530573" w14:textId="77777777" w:rsidTr="006A0B53">
        <w:tc>
          <w:tcPr>
            <w:tcW w:w="2940" w:type="dxa"/>
          </w:tcPr>
          <w:p w14:paraId="529A008F" w14:textId="77777777" w:rsidR="006A0B53" w:rsidDel="006A0B53" w:rsidRDefault="006A0B53" w:rsidP="0090497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eventType</w:t>
            </w:r>
            <w:proofErr w:type="spellEnd"/>
          </w:p>
        </w:tc>
        <w:tc>
          <w:tcPr>
            <w:tcW w:w="2211" w:type="dxa"/>
          </w:tcPr>
          <w:p w14:paraId="791454D3" w14:textId="77777777" w:rsidR="006A0B53" w:rsidDel="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5018" w:type="dxa"/>
          </w:tcPr>
          <w:p w14:paraId="1C070B8E" w14:textId="77777777" w:rsidR="006A0B53" w:rsidRPr="004D2586" w:rsidRDefault="006A0B53" w:rsidP="0090497F">
            <w:pPr>
              <w:widowControl w:val="0"/>
              <w:autoSpaceDE w:val="0"/>
              <w:autoSpaceDN w:val="0"/>
              <w:adjustRightInd w:val="0"/>
              <w:spacing w:after="240"/>
              <w:rPr>
                <w:rFonts w:ascii="Helvetica" w:hAnsi="Helvetica" w:cs="Helvetica"/>
                <w:sz w:val="24"/>
                <w:lang w:eastAsia="it-IT"/>
              </w:rPr>
            </w:pPr>
          </w:p>
        </w:tc>
      </w:tr>
      <w:tr w:rsidR="006A0B53" w:rsidRPr="004A3159" w14:paraId="3CB2395C" w14:textId="77777777" w:rsidTr="006A0B53">
        <w:tc>
          <w:tcPr>
            <w:tcW w:w="2940" w:type="dxa"/>
          </w:tcPr>
          <w:p w14:paraId="6D04F5D3" w14:textId="77777777" w:rsidR="006A0B53" w:rsidRDefault="006A0B53" w:rsidP="0090497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resourcePath</w:t>
            </w:r>
            <w:proofErr w:type="spellEnd"/>
          </w:p>
        </w:tc>
        <w:tc>
          <w:tcPr>
            <w:tcW w:w="2211" w:type="dxa"/>
          </w:tcPr>
          <w:p w14:paraId="725792D0" w14:textId="77777777"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M/O</w:t>
            </w:r>
          </w:p>
        </w:tc>
        <w:tc>
          <w:tcPr>
            <w:tcW w:w="5018" w:type="dxa"/>
          </w:tcPr>
          <w:p w14:paraId="24A83CCF" w14:textId="77777777"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Mandatory for </w:t>
            </w:r>
            <w:del w:id="45" w:author="pierre gauthier" w:date="2015-10-08T17:42:00Z">
              <w:r w:rsidDel="00293665">
                <w:rPr>
                  <w:rFonts w:ascii="Helvetica" w:hAnsi="Helvetica" w:cs="Helvetica"/>
                  <w:sz w:val="24"/>
                  <w:lang w:eastAsia="it-IT"/>
                </w:rPr>
                <w:delText>ProductOrder</w:delText>
              </w:r>
            </w:del>
            <w:proofErr w:type="spellStart"/>
            <w:ins w:id="46" w:author="pierre gauthier" w:date="2015-10-08T17:42:00Z">
              <w:r w:rsidR="00293665">
                <w:rPr>
                  <w:rFonts w:ascii="Helvetica" w:hAnsi="Helvetica" w:cs="Helvetica"/>
                  <w:sz w:val="24"/>
                  <w:lang w:eastAsia="it-IT"/>
                </w:rPr>
                <w:t>Customer</w:t>
              </w:r>
            </w:ins>
            <w:r>
              <w:rPr>
                <w:rFonts w:ascii="Helvetica" w:hAnsi="Helvetica" w:cs="Helvetica"/>
                <w:sz w:val="24"/>
                <w:lang w:eastAsia="it-IT"/>
              </w:rPr>
              <w:t>InformationRequiredNotification</w:t>
            </w:r>
            <w:proofErr w:type="spellEnd"/>
            <w:r>
              <w:rPr>
                <w:rFonts w:ascii="Helvetica" w:hAnsi="Helvetica" w:cs="Helvetica"/>
                <w:sz w:val="24"/>
                <w:lang w:eastAsia="it-IT"/>
              </w:rPr>
              <w:t xml:space="preserve"> only</w:t>
            </w:r>
          </w:p>
          <w:p w14:paraId="6531A5CB" w14:textId="77777777" w:rsidR="006A0B53" w:rsidRPr="006A0B53" w:rsidRDefault="006A0B53" w:rsidP="0090497F">
            <w:pPr>
              <w:widowControl w:val="0"/>
              <w:autoSpaceDE w:val="0"/>
              <w:autoSpaceDN w:val="0"/>
              <w:adjustRightInd w:val="0"/>
              <w:spacing w:after="240"/>
            </w:pPr>
            <w:r>
              <w:rPr>
                <w:rFonts w:ascii="Helvetica" w:hAnsi="Helvetica" w:cs="Helvetica"/>
                <w:sz w:val="24"/>
                <w:lang w:eastAsia="it-IT"/>
              </w:rPr>
              <w:t>NA otherwise</w:t>
            </w:r>
          </w:p>
        </w:tc>
      </w:tr>
      <w:tr w:rsidR="006A0B53" w:rsidRPr="004A3159" w14:paraId="152A516A" w14:textId="77777777" w:rsidTr="006A0B53">
        <w:tc>
          <w:tcPr>
            <w:tcW w:w="2940" w:type="dxa"/>
          </w:tcPr>
          <w:p w14:paraId="1C4F4562" w14:textId="77777777" w:rsidR="006A0B53" w:rsidRDefault="006A0B53" w:rsidP="0090497F">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fieldPath</w:t>
            </w:r>
            <w:proofErr w:type="spellEnd"/>
          </w:p>
        </w:tc>
        <w:tc>
          <w:tcPr>
            <w:tcW w:w="2211" w:type="dxa"/>
          </w:tcPr>
          <w:p w14:paraId="2825749B" w14:textId="77777777"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M/O</w:t>
            </w:r>
          </w:p>
        </w:tc>
        <w:tc>
          <w:tcPr>
            <w:tcW w:w="5018" w:type="dxa"/>
          </w:tcPr>
          <w:p w14:paraId="3FF71408"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Mandatory for </w:t>
            </w:r>
            <w:del w:id="47" w:author="pierre gauthier" w:date="2015-10-08T17:42:00Z">
              <w:r w:rsidDel="00293665">
                <w:rPr>
                  <w:rFonts w:ascii="Helvetica" w:hAnsi="Helvetica" w:cs="Helvetica"/>
                  <w:sz w:val="24"/>
                  <w:lang w:eastAsia="it-IT"/>
                </w:rPr>
                <w:delText>ProductOrder</w:delText>
              </w:r>
            </w:del>
            <w:proofErr w:type="spellStart"/>
            <w:ins w:id="48" w:author="pierre gauthier" w:date="2015-10-08T17:42:00Z">
              <w:r w:rsidR="00293665">
                <w:rPr>
                  <w:rFonts w:ascii="Helvetica" w:hAnsi="Helvetica" w:cs="Helvetica"/>
                  <w:sz w:val="24"/>
                  <w:lang w:eastAsia="it-IT"/>
                </w:rPr>
                <w:t>Customer</w:t>
              </w:r>
            </w:ins>
            <w:r>
              <w:rPr>
                <w:rFonts w:ascii="Helvetica" w:hAnsi="Helvetica" w:cs="Helvetica"/>
                <w:sz w:val="24"/>
                <w:lang w:eastAsia="it-IT"/>
              </w:rPr>
              <w:t>InformationRequiredNotification</w:t>
            </w:r>
            <w:proofErr w:type="spellEnd"/>
            <w:r>
              <w:rPr>
                <w:rFonts w:ascii="Helvetica" w:hAnsi="Helvetica" w:cs="Helvetica"/>
                <w:sz w:val="24"/>
                <w:lang w:eastAsia="it-IT"/>
              </w:rPr>
              <w:t xml:space="preserve"> only</w:t>
            </w:r>
          </w:p>
          <w:p w14:paraId="04C859D1" w14:textId="77777777" w:rsidR="006A0B53" w:rsidRPr="004D2586"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NA otherwise</w:t>
            </w:r>
          </w:p>
        </w:tc>
      </w:tr>
      <w:tr w:rsidR="006A0B53" w:rsidRPr="004A3159" w14:paraId="3907ED97" w14:textId="77777777" w:rsidTr="006A0B53">
        <w:tc>
          <w:tcPr>
            <w:tcW w:w="2940" w:type="dxa"/>
          </w:tcPr>
          <w:p w14:paraId="1382029D" w14:textId="77777777"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event</w:t>
            </w:r>
          </w:p>
        </w:tc>
        <w:tc>
          <w:tcPr>
            <w:tcW w:w="2211" w:type="dxa"/>
          </w:tcPr>
          <w:p w14:paraId="7DAAEFDD" w14:textId="77777777"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5018" w:type="dxa"/>
          </w:tcPr>
          <w:p w14:paraId="21C0DF48" w14:textId="77777777" w:rsidR="006A0B53"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Filled with the </w:t>
            </w:r>
            <w:del w:id="49" w:author="pierre gauthier" w:date="2015-10-08T17:42:00Z">
              <w:r w:rsidDel="00293665">
                <w:rPr>
                  <w:rFonts w:ascii="Helvetica" w:hAnsi="Helvetica" w:cs="Helvetica"/>
                  <w:sz w:val="24"/>
                  <w:lang w:eastAsia="it-IT"/>
                </w:rPr>
                <w:delText>productOrder</w:delText>
              </w:r>
            </w:del>
            <w:ins w:id="50" w:author="pierre gauthier" w:date="2015-10-08T17:42:00Z">
              <w:r w:rsidR="00293665">
                <w:rPr>
                  <w:rFonts w:ascii="Helvetica" w:hAnsi="Helvetica" w:cs="Helvetica"/>
                  <w:sz w:val="24"/>
                  <w:lang w:eastAsia="it-IT"/>
                </w:rPr>
                <w:t>Customer</w:t>
              </w:r>
            </w:ins>
            <w:r>
              <w:rPr>
                <w:rFonts w:ascii="Helvetica" w:hAnsi="Helvetica" w:cs="Helvetica"/>
                <w:sz w:val="24"/>
                <w:lang w:eastAsia="it-IT"/>
              </w:rPr>
              <w:t xml:space="preserve"> info</w:t>
            </w:r>
          </w:p>
          <w:p w14:paraId="7F429981" w14:textId="77777777" w:rsidR="006A0B53" w:rsidRPr="004D2586" w:rsidRDefault="006A0B53" w:rsidP="0090497F">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Refer to the detailed mandatory/optional data regarding each notification below.</w:t>
            </w:r>
          </w:p>
        </w:tc>
      </w:tr>
    </w:tbl>
    <w:p w14:paraId="003279EC" w14:textId="77777777" w:rsidR="00911BC9" w:rsidRDefault="00911BC9" w:rsidP="00911BC9">
      <w:pPr>
        <w:rPr>
          <w:rFonts w:ascii="Helvetica" w:hAnsi="Helvetica" w:cs="Helvetica"/>
          <w:sz w:val="24"/>
          <w:lang w:eastAsia="it-IT"/>
        </w:rPr>
      </w:pPr>
    </w:p>
    <w:p w14:paraId="2B7C11D3" w14:textId="77777777" w:rsidR="00911BC9" w:rsidRPr="006A0B53" w:rsidRDefault="006A0B53" w:rsidP="00911BC9">
      <w:pPr>
        <w:rPr>
          <w:rFonts w:ascii="Helvetica" w:hAnsi="Helvetica" w:cs="Helvetica"/>
          <w:i/>
          <w:sz w:val="24"/>
          <w:lang w:eastAsia="it-IT"/>
        </w:rPr>
      </w:pPr>
      <w:del w:id="51" w:author="pierre gauthier" w:date="2015-10-08T17:42:00Z">
        <w:r w:rsidRPr="006A0B53" w:rsidDel="00293665">
          <w:rPr>
            <w:rFonts w:ascii="Helvetica" w:hAnsi="Helvetica" w:cs="Helvetica"/>
            <w:i/>
            <w:sz w:val="24"/>
            <w:lang w:eastAsia="it-IT"/>
          </w:rPr>
          <w:delText>ProductOrder</w:delText>
        </w:r>
      </w:del>
      <w:proofErr w:type="spellStart"/>
      <w:ins w:id="52" w:author="pierre gauthier" w:date="2015-10-08T17:42:00Z">
        <w:r w:rsidR="00293665">
          <w:rPr>
            <w:rFonts w:ascii="Helvetica" w:hAnsi="Helvetica" w:cs="Helvetica"/>
            <w:i/>
            <w:sz w:val="24"/>
            <w:lang w:eastAsia="it-IT"/>
          </w:rPr>
          <w:t>Customer</w:t>
        </w:r>
      </w:ins>
      <w:r w:rsidRPr="006A0B53">
        <w:rPr>
          <w:rFonts w:ascii="Helvetica" w:hAnsi="Helvetica" w:cs="Helvetica"/>
          <w:i/>
          <w:sz w:val="24"/>
          <w:lang w:eastAsia="it-IT"/>
        </w:rPr>
        <w:t>CreationNotification</w:t>
      </w:r>
      <w:proofErr w:type="spellEnd"/>
    </w:p>
    <w:p w14:paraId="51C4A33F" w14:textId="77777777" w:rsidR="006A0B53" w:rsidRDefault="006A0B53" w:rsidP="006A0B53">
      <w:pPr>
        <w:pStyle w:val="ListParagraph"/>
        <w:numPr>
          <w:ilvl w:val="0"/>
          <w:numId w:val="30"/>
        </w:numPr>
        <w:rPr>
          <w:rFonts w:ascii="Helvetica" w:hAnsi="Helvetica" w:cs="Helvetica"/>
          <w:sz w:val="24"/>
        </w:rPr>
      </w:pPr>
      <w:del w:id="53" w:author="pierre gauthier" w:date="2015-10-08T17:42:00Z">
        <w:r w:rsidRPr="006A0B53" w:rsidDel="00293665">
          <w:rPr>
            <w:rFonts w:ascii="Helvetica" w:hAnsi="Helvetica" w:cs="Helvetica"/>
            <w:sz w:val="24"/>
          </w:rPr>
          <w:delText>ProductOrder</w:delText>
        </w:r>
      </w:del>
      <w:proofErr w:type="spellStart"/>
      <w:ins w:id="54" w:author="pierre gauthier" w:date="2015-10-08T17:42:00Z">
        <w:r w:rsidR="00293665">
          <w:rPr>
            <w:rFonts w:ascii="Helvetica" w:hAnsi="Helvetica" w:cs="Helvetica"/>
            <w:sz w:val="24"/>
          </w:rPr>
          <w:t>Customer</w:t>
        </w:r>
      </w:ins>
      <w:proofErr w:type="spellEnd"/>
      <w:r w:rsidRPr="006A0B53">
        <w:rPr>
          <w:rFonts w:ascii="Helvetica" w:hAnsi="Helvetica" w:cs="Helvetica"/>
          <w:sz w:val="24"/>
        </w:rPr>
        <w:t xml:space="preserve"> mandatory/optional data as described in the first chapter</w:t>
      </w:r>
    </w:p>
    <w:p w14:paraId="7FB776B5" w14:textId="77777777" w:rsidR="006A0B53" w:rsidRDefault="006A0B53" w:rsidP="006A0B53">
      <w:pPr>
        <w:rPr>
          <w:rFonts w:ascii="Helvetica" w:hAnsi="Helvetica" w:cs="Helvetica"/>
          <w:sz w:val="24"/>
        </w:rPr>
      </w:pPr>
    </w:p>
    <w:p w14:paraId="3C520141" w14:textId="77777777" w:rsidR="006A0B53" w:rsidRPr="006A0B53" w:rsidRDefault="006A0B53" w:rsidP="006A0B53">
      <w:pPr>
        <w:rPr>
          <w:rFonts w:ascii="Helvetica" w:hAnsi="Helvetica" w:cs="Helvetica"/>
          <w:i/>
          <w:sz w:val="24"/>
          <w:lang w:eastAsia="it-IT"/>
        </w:rPr>
      </w:pPr>
      <w:del w:id="55" w:author="pierre gauthier" w:date="2015-10-08T17:42:00Z">
        <w:r w:rsidRPr="006A0B53" w:rsidDel="00293665">
          <w:rPr>
            <w:rFonts w:ascii="Helvetica" w:hAnsi="Helvetica" w:cs="Helvetica"/>
            <w:i/>
            <w:sz w:val="24"/>
            <w:lang w:eastAsia="it-IT"/>
          </w:rPr>
          <w:delText>ProductOrder</w:delText>
        </w:r>
      </w:del>
      <w:proofErr w:type="spellStart"/>
      <w:ins w:id="56" w:author="pierre gauthier" w:date="2015-10-08T17:42:00Z">
        <w:r w:rsidR="00293665">
          <w:rPr>
            <w:rFonts w:ascii="Helvetica" w:hAnsi="Helvetica" w:cs="Helvetica"/>
            <w:i/>
            <w:sz w:val="24"/>
            <w:lang w:eastAsia="it-IT"/>
          </w:rPr>
          <w:t>Customer</w:t>
        </w:r>
      </w:ins>
      <w:r w:rsidRPr="006A0B53">
        <w:rPr>
          <w:rFonts w:ascii="Helvetica" w:hAnsi="Helvetica" w:cs="Helvetica"/>
          <w:i/>
          <w:sz w:val="24"/>
          <w:lang w:eastAsia="it-IT"/>
        </w:rPr>
        <w:t>RemoveNotification</w:t>
      </w:r>
      <w:proofErr w:type="spellEnd"/>
    </w:p>
    <w:p w14:paraId="3106EC10" w14:textId="77777777" w:rsidR="006A0B53" w:rsidRDefault="006A0B53" w:rsidP="006A0B53">
      <w:pPr>
        <w:pStyle w:val="ListParagraph"/>
        <w:numPr>
          <w:ilvl w:val="0"/>
          <w:numId w:val="30"/>
        </w:numPr>
        <w:rPr>
          <w:rFonts w:ascii="Helvetica" w:hAnsi="Helvetica" w:cs="Helvetica"/>
          <w:sz w:val="24"/>
        </w:rPr>
      </w:pPr>
      <w:del w:id="57" w:author="pierre gauthier" w:date="2015-10-08T17:42:00Z">
        <w:r w:rsidDel="00293665">
          <w:rPr>
            <w:rFonts w:ascii="Helvetica" w:hAnsi="Helvetica" w:cs="Helvetica"/>
            <w:sz w:val="24"/>
          </w:rPr>
          <w:delText>ProductOrder</w:delText>
        </w:r>
      </w:del>
      <w:proofErr w:type="spellStart"/>
      <w:ins w:id="58" w:author="pierre gauthier" w:date="2015-10-08T17:42:00Z">
        <w:r w:rsidR="00293665">
          <w:rPr>
            <w:rFonts w:ascii="Helvetica" w:hAnsi="Helvetica" w:cs="Helvetica"/>
            <w:sz w:val="24"/>
          </w:rPr>
          <w:t>Customer</w:t>
        </w:r>
      </w:ins>
      <w:proofErr w:type="spellEnd"/>
      <w:r>
        <w:rPr>
          <w:rFonts w:ascii="Helvetica" w:hAnsi="Helvetica" w:cs="Helvetica"/>
          <w:sz w:val="24"/>
        </w:rPr>
        <w:t xml:space="preserve"> id or href is the only mandatory piece of data </w:t>
      </w:r>
    </w:p>
    <w:p w14:paraId="719AE64B" w14:textId="77777777" w:rsidR="006A0B53" w:rsidRDefault="006A0B53" w:rsidP="006A0B53">
      <w:pPr>
        <w:rPr>
          <w:rFonts w:ascii="Helvetica" w:hAnsi="Helvetica" w:cs="Helvetica"/>
          <w:sz w:val="24"/>
          <w:lang w:eastAsia="it-IT"/>
        </w:rPr>
      </w:pPr>
    </w:p>
    <w:p w14:paraId="5E81CC32" w14:textId="77777777" w:rsidR="006A0B53" w:rsidRPr="006A0B53" w:rsidRDefault="006A0B53" w:rsidP="006A0B53">
      <w:pPr>
        <w:rPr>
          <w:rFonts w:ascii="Helvetica" w:hAnsi="Helvetica" w:cs="Helvetica"/>
          <w:i/>
          <w:sz w:val="24"/>
          <w:lang w:eastAsia="it-IT"/>
        </w:rPr>
      </w:pPr>
      <w:del w:id="59" w:author="pierre gauthier" w:date="2015-10-08T17:42:00Z">
        <w:r w:rsidRPr="006A0B53" w:rsidDel="00293665">
          <w:rPr>
            <w:rFonts w:ascii="Helvetica" w:hAnsi="Helvetica" w:cs="Helvetica"/>
            <w:i/>
            <w:sz w:val="24"/>
            <w:lang w:eastAsia="it-IT"/>
          </w:rPr>
          <w:delText>ProductOrder</w:delText>
        </w:r>
      </w:del>
      <w:proofErr w:type="spellStart"/>
      <w:ins w:id="60" w:author="pierre gauthier" w:date="2015-10-08T17:42:00Z">
        <w:r w:rsidR="00293665">
          <w:rPr>
            <w:rFonts w:ascii="Helvetica" w:hAnsi="Helvetica" w:cs="Helvetica"/>
            <w:i/>
            <w:sz w:val="24"/>
            <w:lang w:eastAsia="it-IT"/>
          </w:rPr>
          <w:t>Customer</w:t>
        </w:r>
      </w:ins>
      <w:r w:rsidRPr="006A0B53">
        <w:rPr>
          <w:rFonts w:ascii="Helvetica" w:hAnsi="Helvetica" w:cs="Helvetica"/>
          <w:i/>
          <w:sz w:val="24"/>
          <w:lang w:eastAsia="it-IT"/>
        </w:rPr>
        <w:t>StateChangeNotification</w:t>
      </w:r>
      <w:proofErr w:type="spellEnd"/>
    </w:p>
    <w:p w14:paraId="34838B3B" w14:textId="77777777" w:rsidR="006A0B53" w:rsidRDefault="006A0B53" w:rsidP="006A0B53">
      <w:pPr>
        <w:pStyle w:val="ListParagraph"/>
        <w:numPr>
          <w:ilvl w:val="0"/>
          <w:numId w:val="30"/>
        </w:numPr>
        <w:rPr>
          <w:rFonts w:ascii="Helvetica" w:hAnsi="Helvetica" w:cs="Helvetica"/>
          <w:sz w:val="24"/>
        </w:rPr>
      </w:pPr>
      <w:del w:id="61" w:author="pierre gauthier" w:date="2015-10-08T17:42:00Z">
        <w:r w:rsidDel="00293665">
          <w:rPr>
            <w:rFonts w:ascii="Helvetica" w:hAnsi="Helvetica" w:cs="Helvetica"/>
            <w:sz w:val="24"/>
          </w:rPr>
          <w:delText>ProductOrder</w:delText>
        </w:r>
      </w:del>
      <w:proofErr w:type="spellStart"/>
      <w:ins w:id="62" w:author="pierre gauthier" w:date="2015-10-08T17:42:00Z">
        <w:r w:rsidR="00293665">
          <w:rPr>
            <w:rFonts w:ascii="Helvetica" w:hAnsi="Helvetica" w:cs="Helvetica"/>
            <w:sz w:val="24"/>
          </w:rPr>
          <w:t>Customer</w:t>
        </w:r>
      </w:ins>
      <w:proofErr w:type="spellEnd"/>
      <w:r>
        <w:rPr>
          <w:rFonts w:ascii="Helvetica" w:hAnsi="Helvetica" w:cs="Helvetica"/>
          <w:sz w:val="24"/>
        </w:rPr>
        <w:t xml:space="preserve"> id or href and state are the only mandatory pieces of data </w:t>
      </w:r>
    </w:p>
    <w:p w14:paraId="358133F2" w14:textId="77777777" w:rsidR="006A0B53" w:rsidRDefault="006A0B53" w:rsidP="006A0B53">
      <w:pPr>
        <w:rPr>
          <w:rFonts w:ascii="Helvetica" w:hAnsi="Helvetica" w:cs="Helvetica"/>
          <w:sz w:val="24"/>
          <w:lang w:val="it-IT"/>
        </w:rPr>
      </w:pPr>
    </w:p>
    <w:p w14:paraId="38B298C4" w14:textId="77777777" w:rsidR="006A0B53" w:rsidRPr="006A0B53" w:rsidRDefault="006A0B53" w:rsidP="006A0B53">
      <w:pPr>
        <w:rPr>
          <w:rFonts w:ascii="Helvetica" w:hAnsi="Helvetica" w:cs="Helvetica"/>
          <w:i/>
          <w:sz w:val="24"/>
          <w:lang w:eastAsia="it-IT"/>
        </w:rPr>
      </w:pPr>
      <w:del w:id="63" w:author="pierre gauthier" w:date="2015-10-08T17:42:00Z">
        <w:r w:rsidRPr="006A0B53" w:rsidDel="00293665">
          <w:rPr>
            <w:rFonts w:ascii="Helvetica" w:hAnsi="Helvetica" w:cs="Helvetica"/>
            <w:i/>
            <w:sz w:val="24"/>
            <w:lang w:eastAsia="it-IT"/>
          </w:rPr>
          <w:delText>ProductOrder</w:delText>
        </w:r>
      </w:del>
      <w:proofErr w:type="spellStart"/>
      <w:ins w:id="64" w:author="pierre gauthier" w:date="2015-10-08T17:42:00Z">
        <w:r w:rsidR="00293665">
          <w:rPr>
            <w:rFonts w:ascii="Helvetica" w:hAnsi="Helvetica" w:cs="Helvetica"/>
            <w:i/>
            <w:sz w:val="24"/>
            <w:lang w:eastAsia="it-IT"/>
          </w:rPr>
          <w:t>Customer</w:t>
        </w:r>
      </w:ins>
      <w:r w:rsidRPr="006A0B53">
        <w:rPr>
          <w:rFonts w:ascii="Helvetica" w:hAnsi="Helvetica" w:cs="Helvetica"/>
          <w:i/>
          <w:sz w:val="24"/>
          <w:lang w:eastAsia="it-IT"/>
        </w:rPr>
        <w:t>ValueChangeNotification</w:t>
      </w:r>
      <w:proofErr w:type="spellEnd"/>
    </w:p>
    <w:p w14:paraId="369B667A" w14:textId="77777777" w:rsidR="006A0B53" w:rsidRDefault="006A0B53" w:rsidP="006A0B53">
      <w:pPr>
        <w:pStyle w:val="ListParagraph"/>
        <w:numPr>
          <w:ilvl w:val="0"/>
          <w:numId w:val="30"/>
        </w:numPr>
        <w:rPr>
          <w:rFonts w:ascii="Helvetica" w:hAnsi="Helvetica" w:cs="Helvetica"/>
          <w:sz w:val="24"/>
        </w:rPr>
      </w:pPr>
      <w:del w:id="65" w:author="pierre gauthier" w:date="2015-10-08T17:42:00Z">
        <w:r w:rsidDel="00293665">
          <w:rPr>
            <w:rFonts w:ascii="Helvetica" w:hAnsi="Helvetica" w:cs="Helvetica"/>
            <w:sz w:val="24"/>
          </w:rPr>
          <w:delText>ProductOrder</w:delText>
        </w:r>
      </w:del>
      <w:proofErr w:type="spellStart"/>
      <w:ins w:id="66" w:author="pierre gauthier" w:date="2015-10-08T17:42:00Z">
        <w:r w:rsidR="00293665">
          <w:rPr>
            <w:rFonts w:ascii="Helvetica" w:hAnsi="Helvetica" w:cs="Helvetica"/>
            <w:sz w:val="24"/>
          </w:rPr>
          <w:t>Customer</w:t>
        </w:r>
      </w:ins>
      <w:proofErr w:type="spellEnd"/>
      <w:r>
        <w:rPr>
          <w:rFonts w:ascii="Helvetica" w:hAnsi="Helvetica" w:cs="Helvetica"/>
          <w:sz w:val="24"/>
        </w:rPr>
        <w:t xml:space="preserve"> id or href and the changed value are the only mandatory pieces of data </w:t>
      </w:r>
    </w:p>
    <w:p w14:paraId="02B736E8" w14:textId="77777777" w:rsidR="006A0B53" w:rsidRPr="006A0B53" w:rsidRDefault="006A0B53" w:rsidP="006A0B53">
      <w:pPr>
        <w:rPr>
          <w:rFonts w:ascii="Helvetica" w:hAnsi="Helvetica" w:cs="Helvetica"/>
          <w:sz w:val="24"/>
          <w:lang w:val="it-IT"/>
        </w:rPr>
      </w:pPr>
    </w:p>
    <w:p w14:paraId="49C21AED" w14:textId="77777777" w:rsidR="00911BC9" w:rsidRPr="006A0B53" w:rsidRDefault="006A0B53" w:rsidP="00911BC9">
      <w:pPr>
        <w:rPr>
          <w:rFonts w:ascii="Helvetica" w:hAnsi="Helvetica" w:cs="Helvetica"/>
          <w:i/>
          <w:sz w:val="24"/>
          <w:lang w:eastAsia="it-IT"/>
        </w:rPr>
      </w:pPr>
      <w:del w:id="67" w:author="pierre gauthier" w:date="2015-10-08T17:42:00Z">
        <w:r w:rsidRPr="006A0B53" w:rsidDel="00293665">
          <w:rPr>
            <w:rFonts w:ascii="Helvetica" w:hAnsi="Helvetica" w:cs="Helvetica"/>
            <w:i/>
            <w:sz w:val="24"/>
            <w:lang w:eastAsia="it-IT"/>
          </w:rPr>
          <w:delText>ProductOrder</w:delText>
        </w:r>
      </w:del>
      <w:proofErr w:type="spellStart"/>
      <w:ins w:id="68" w:author="pierre gauthier" w:date="2015-10-08T17:42:00Z">
        <w:r w:rsidR="00293665">
          <w:rPr>
            <w:rFonts w:ascii="Helvetica" w:hAnsi="Helvetica" w:cs="Helvetica"/>
            <w:i/>
            <w:sz w:val="24"/>
            <w:lang w:eastAsia="it-IT"/>
          </w:rPr>
          <w:t>Customer</w:t>
        </w:r>
      </w:ins>
      <w:r w:rsidRPr="006A0B53">
        <w:rPr>
          <w:rFonts w:ascii="Helvetica" w:hAnsi="Helvetica" w:cs="Helvetica"/>
          <w:i/>
          <w:sz w:val="24"/>
          <w:lang w:eastAsia="it-IT"/>
        </w:rPr>
        <w:t>InformationRequiredNotification</w:t>
      </w:r>
      <w:proofErr w:type="spellEnd"/>
    </w:p>
    <w:p w14:paraId="368FDC3A" w14:textId="77777777" w:rsidR="006A0B53" w:rsidRDefault="006A0B53" w:rsidP="006A0B53">
      <w:pPr>
        <w:pStyle w:val="ListParagraph"/>
        <w:numPr>
          <w:ilvl w:val="0"/>
          <w:numId w:val="30"/>
        </w:numPr>
        <w:rPr>
          <w:rFonts w:ascii="Helvetica" w:hAnsi="Helvetica" w:cs="Helvetica"/>
          <w:sz w:val="24"/>
        </w:rPr>
      </w:pPr>
      <w:del w:id="69" w:author="pierre gauthier" w:date="2015-10-08T17:42:00Z">
        <w:r w:rsidDel="00293665">
          <w:rPr>
            <w:rFonts w:ascii="Helvetica" w:hAnsi="Helvetica" w:cs="Helvetica"/>
            <w:sz w:val="24"/>
          </w:rPr>
          <w:delText>ProductOrder</w:delText>
        </w:r>
      </w:del>
      <w:proofErr w:type="spellStart"/>
      <w:ins w:id="70" w:author="pierre gauthier" w:date="2015-10-08T17:42:00Z">
        <w:r w:rsidR="00293665">
          <w:rPr>
            <w:rFonts w:ascii="Helvetica" w:hAnsi="Helvetica" w:cs="Helvetica"/>
            <w:sz w:val="24"/>
          </w:rPr>
          <w:t>Customer</w:t>
        </w:r>
      </w:ins>
      <w:proofErr w:type="spellEnd"/>
      <w:r>
        <w:rPr>
          <w:rFonts w:ascii="Helvetica" w:hAnsi="Helvetica" w:cs="Helvetica"/>
          <w:sz w:val="24"/>
        </w:rPr>
        <w:t xml:space="preserve"> id or href is the only mandatory piece of data </w:t>
      </w:r>
    </w:p>
    <w:p w14:paraId="48007DA7" w14:textId="77777777" w:rsidR="006A0B53" w:rsidRPr="006A0B53" w:rsidRDefault="006A0B53" w:rsidP="006A0B53">
      <w:pPr>
        <w:pStyle w:val="ListParagraph"/>
        <w:rPr>
          <w:rFonts w:ascii="Helvetica" w:hAnsi="Helvetica" w:cs="Helvetica"/>
          <w:sz w:val="24"/>
        </w:rPr>
      </w:pPr>
    </w:p>
    <w:p w14:paraId="55E14EAD" w14:textId="77777777" w:rsidR="00DB7F9F" w:rsidRDefault="00DB7F9F" w:rsidP="004D2586">
      <w:pPr>
        <w:rPr>
          <w:rFonts w:ascii="Helvetica" w:hAnsi="Helvetica" w:cs="Helvetica"/>
          <w:sz w:val="24"/>
          <w:lang w:eastAsia="it-IT"/>
        </w:rPr>
      </w:pPr>
    </w:p>
    <w:p w14:paraId="3F9428FA" w14:textId="77777777" w:rsidR="00E626E0" w:rsidRDefault="00E626E0" w:rsidP="004D2586">
      <w:pPr>
        <w:rPr>
          <w:rFonts w:ascii="Helvetica" w:hAnsi="Helvetica" w:cs="Helvetica"/>
          <w:sz w:val="24"/>
          <w:lang w:eastAsia="it-IT"/>
        </w:rPr>
      </w:pPr>
    </w:p>
    <w:p w14:paraId="31F4C867" w14:textId="77777777" w:rsidR="00E626E0" w:rsidRDefault="00E626E0" w:rsidP="004D2586">
      <w:pPr>
        <w:rPr>
          <w:rFonts w:ascii="Helvetica" w:hAnsi="Helvetica" w:cs="Helvetica"/>
          <w:sz w:val="24"/>
          <w:lang w:eastAsia="it-IT"/>
        </w:rPr>
      </w:pPr>
    </w:p>
    <w:p w14:paraId="16B8D922" w14:textId="77777777" w:rsidR="0081445C" w:rsidRDefault="0081445C" w:rsidP="004D2586">
      <w:pPr>
        <w:rPr>
          <w:rFonts w:ascii="Helvetica" w:hAnsi="Helvetica" w:cs="Helvetica"/>
          <w:sz w:val="24"/>
          <w:lang w:eastAsia="it-IT"/>
        </w:rPr>
      </w:pPr>
    </w:p>
    <w:p w14:paraId="4C6EAC4A" w14:textId="77777777" w:rsidR="00464EEF" w:rsidRPr="000179B2" w:rsidRDefault="00464EEF" w:rsidP="004D2586">
      <w:pPr>
        <w:rPr>
          <w:rFonts w:ascii="Helvetica" w:hAnsi="Helvetica" w:cs="Helvetica"/>
          <w:sz w:val="24"/>
          <w:lang w:eastAsia="it-IT"/>
        </w:rPr>
      </w:pPr>
    </w:p>
    <w:p w14:paraId="4CD482E6" w14:textId="77777777" w:rsidR="001C3F58" w:rsidRDefault="001C3F58" w:rsidP="006C20B6">
      <w:pPr>
        <w:pStyle w:val="ListBullet2"/>
        <w:rPr>
          <w:b/>
          <w:bCs/>
        </w:rPr>
      </w:pPr>
    </w:p>
    <w:p w14:paraId="0FAEA09A" w14:textId="77777777" w:rsidR="00CA2BB0" w:rsidRDefault="004D2586" w:rsidP="006341A9">
      <w:pPr>
        <w:pStyle w:val="Heading1"/>
      </w:pPr>
      <w:bookmarkStart w:id="71" w:name="OLE_LINK4"/>
      <w:bookmarkStart w:id="72" w:name="_Toc203490678"/>
      <w:bookmarkStart w:id="73" w:name="_Toc223843133"/>
      <w:bookmarkStart w:id="74" w:name="_Toc225613409"/>
      <w:bookmarkStart w:id="75" w:name="_Ref225602564"/>
      <w:bookmarkStart w:id="76" w:name="_Ref225602608"/>
      <w:bookmarkStart w:id="77" w:name="_Toc225603198"/>
      <w:bookmarkStart w:id="78" w:name="_Ref226276288"/>
      <w:bookmarkStart w:id="79" w:name="_Ref226276315"/>
      <w:bookmarkStart w:id="80" w:name="_Ref226276328"/>
      <w:r>
        <w:lastRenderedPageBreak/>
        <w:t xml:space="preserve"> </w:t>
      </w:r>
      <w:bookmarkStart w:id="81" w:name="_Toc432067422"/>
      <w:r>
        <w:t>API OPERATION</w:t>
      </w:r>
      <w:r w:rsidR="00911BC9">
        <w:t>S</w:t>
      </w:r>
      <w:r>
        <w:t xml:space="preserve"> </w:t>
      </w:r>
      <w:r w:rsidR="005A3907">
        <w:t>CONFORMANCE</w:t>
      </w:r>
      <w:bookmarkEnd w:id="81"/>
    </w:p>
    <w:p w14:paraId="3953EEC4" w14:textId="77777777" w:rsidR="002B6E8C"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3425A2">
        <w:rPr>
          <w:rFonts w:ascii="Helvetica" w:hAnsi="Helvetica" w:cs="Helvetica"/>
          <w:sz w:val="24"/>
          <w:lang w:eastAsia="it-IT"/>
        </w:rPr>
        <w:t xml:space="preserve">resource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D06AA8">
        <w:rPr>
          <w:rFonts w:ascii="Helvetica" w:hAnsi="Helvetica" w:cs="Helvetica"/>
          <w:sz w:val="24"/>
          <w:lang w:eastAsia="it-IT"/>
        </w:rPr>
        <w:t xml:space="preserve">define what operations are optional and what </w:t>
      </w:r>
      <w:r w:rsidR="003425A2">
        <w:rPr>
          <w:rFonts w:ascii="Helvetica" w:hAnsi="Helvetica" w:cs="Helvetica"/>
          <w:sz w:val="24"/>
          <w:lang w:eastAsia="it-IT"/>
        </w:rPr>
        <w:t>operations</w:t>
      </w:r>
      <w:r w:rsidR="00D06AA8">
        <w:rPr>
          <w:rFonts w:ascii="Helvetica" w:hAnsi="Helvetica" w:cs="Helvetica"/>
          <w:sz w:val="24"/>
          <w:lang w:eastAsia="it-IT"/>
        </w:rPr>
        <w:t xml:space="preserve"> are mandatory.</w:t>
      </w:r>
    </w:p>
    <w:p w14:paraId="63FB9F3B" w14:textId="77777777" w:rsidR="003425A2" w:rsidRPr="001B7861" w:rsidRDefault="00C90F65" w:rsidP="003425A2">
      <w:pPr>
        <w:pStyle w:val="Heading2"/>
        <w:tabs>
          <w:tab w:val="left" w:pos="1008"/>
        </w:tabs>
        <w:rPr>
          <w:rFonts w:ascii="Helvetica" w:eastAsia="Times New Roman" w:hAnsi="Helvetica" w:cs="Helvetica"/>
          <w:caps w:val="0"/>
          <w:spacing w:val="0"/>
          <w:sz w:val="24"/>
          <w:szCs w:val="24"/>
          <w:lang w:val="en-US" w:eastAsia="it-IT"/>
        </w:rPr>
      </w:pPr>
      <w:bookmarkStart w:id="82" w:name="_Toc432067423"/>
      <w:del w:id="83" w:author="pierre gauthier" w:date="2015-10-08T17:42:00Z">
        <w:r w:rsidDel="00293665">
          <w:rPr>
            <w:rFonts w:ascii="Helvetica" w:eastAsia="Times New Roman" w:hAnsi="Helvetica" w:cs="Helvetica"/>
            <w:caps w:val="0"/>
            <w:spacing w:val="0"/>
            <w:sz w:val="24"/>
            <w:szCs w:val="24"/>
            <w:lang w:val="en-US" w:eastAsia="it-IT"/>
          </w:rPr>
          <w:delText>ProductOrder</w:delText>
        </w:r>
      </w:del>
      <w:proofErr w:type="gramStart"/>
      <w:ins w:id="84" w:author="pierre gauthier" w:date="2015-10-08T17:42:00Z">
        <w:r w:rsidR="00293665">
          <w:rPr>
            <w:rFonts w:ascii="Helvetica" w:eastAsia="Times New Roman" w:hAnsi="Helvetica" w:cs="Helvetica"/>
            <w:caps w:val="0"/>
            <w:spacing w:val="0"/>
            <w:sz w:val="24"/>
            <w:szCs w:val="24"/>
            <w:lang w:val="en-US" w:eastAsia="it-IT"/>
          </w:rPr>
          <w:t>Customer</w:t>
        </w:r>
      </w:ins>
      <w:r w:rsidR="003425A2">
        <w:rPr>
          <w:rFonts w:ascii="Helvetica" w:eastAsia="Times New Roman" w:hAnsi="Helvetica" w:cs="Helvetica"/>
          <w:caps w:val="0"/>
          <w:spacing w:val="0"/>
          <w:sz w:val="24"/>
          <w:szCs w:val="24"/>
          <w:lang w:val="en-US" w:eastAsia="it-IT"/>
        </w:rPr>
        <w:t xml:space="preserve">  MANDATORY</w:t>
      </w:r>
      <w:proofErr w:type="gramEnd"/>
      <w:r w:rsidR="003425A2">
        <w:rPr>
          <w:rFonts w:ascii="Helvetica" w:eastAsia="Times New Roman" w:hAnsi="Helvetica" w:cs="Helvetica"/>
          <w:caps w:val="0"/>
          <w:spacing w:val="0"/>
          <w:sz w:val="24"/>
          <w:szCs w:val="24"/>
          <w:lang w:val="en-US" w:eastAsia="it-IT"/>
        </w:rPr>
        <w:t xml:space="preserve"> AND OPTIONAL OPERATIONS</w:t>
      </w:r>
      <w:bookmarkEnd w:id="82"/>
    </w:p>
    <w:p w14:paraId="471885F5" w14:textId="77777777" w:rsidR="003425A2" w:rsidRPr="004D2586" w:rsidRDefault="003425A2" w:rsidP="002B6E8C">
      <w:pPr>
        <w:rPr>
          <w:rFonts w:ascii="Helvetica" w:hAnsi="Helvetica" w:cs="Helvetica"/>
          <w:sz w:val="24"/>
          <w:lang w:eastAsia="it-IT"/>
        </w:rPr>
      </w:pPr>
      <w:r>
        <w:rPr>
          <w:rFonts w:ascii="Helvetica" w:hAnsi="Helvetica" w:cs="Helvetica"/>
          <w:sz w:val="24"/>
          <w:lang w:eastAsia="it-IT"/>
        </w:rPr>
        <w:t>Fill the following table and indicate which ones are mandatory and which ones are optional.</w:t>
      </w:r>
    </w:p>
    <w:p w14:paraId="12D7D495"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9489" w:type="dxa"/>
        <w:tblInd w:w="1080" w:type="dxa"/>
        <w:tblLook w:val="04A0" w:firstRow="1" w:lastRow="0" w:firstColumn="1" w:lastColumn="0" w:noHBand="0" w:noVBand="1"/>
      </w:tblPr>
      <w:tblGrid>
        <w:gridCol w:w="3157"/>
        <w:gridCol w:w="3166"/>
        <w:gridCol w:w="3166"/>
      </w:tblGrid>
      <w:tr w:rsidR="00D06AA8" w:rsidRPr="004A3159" w14:paraId="303CAFCE" w14:textId="77777777" w:rsidTr="00D06AA8">
        <w:tc>
          <w:tcPr>
            <w:tcW w:w="3157" w:type="dxa"/>
            <w:shd w:val="clear" w:color="auto" w:fill="B3B3B3"/>
          </w:tcPr>
          <w:p w14:paraId="7D032407"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66" w:type="dxa"/>
            <w:shd w:val="clear" w:color="auto" w:fill="B3B3B3"/>
          </w:tcPr>
          <w:p w14:paraId="7C8A20D1"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Mandatory/Optional</w:t>
            </w:r>
          </w:p>
        </w:tc>
        <w:tc>
          <w:tcPr>
            <w:tcW w:w="3166" w:type="dxa"/>
            <w:shd w:val="clear" w:color="auto" w:fill="B3B3B3"/>
          </w:tcPr>
          <w:p w14:paraId="5A19F0EE"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D06AA8" w:rsidRPr="004A3159" w14:paraId="3B55BDE7" w14:textId="77777777" w:rsidTr="00D06AA8">
        <w:tc>
          <w:tcPr>
            <w:tcW w:w="3157" w:type="dxa"/>
          </w:tcPr>
          <w:p w14:paraId="23314768" w14:textId="77777777" w:rsidR="00D06AA8" w:rsidRPr="004D2586"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GET </w:t>
            </w:r>
          </w:p>
        </w:tc>
        <w:tc>
          <w:tcPr>
            <w:tcW w:w="3166" w:type="dxa"/>
          </w:tcPr>
          <w:p w14:paraId="348D24E4" w14:textId="77777777" w:rsidR="00D06AA8" w:rsidRPr="004D2586" w:rsidRDefault="00E82235" w:rsidP="003425A2">
            <w:pPr>
              <w:widowControl w:val="0"/>
              <w:autoSpaceDE w:val="0"/>
              <w:autoSpaceDN w:val="0"/>
              <w:adjustRightInd w:val="0"/>
              <w:spacing w:after="240" w:line="240" w:lineRule="auto"/>
              <w:rPr>
                <w:rFonts w:ascii="Helvetica" w:hAnsi="Helvetica" w:cs="Helvetica"/>
                <w:sz w:val="24"/>
                <w:lang w:eastAsia="it-IT"/>
              </w:rPr>
            </w:pPr>
            <w:r>
              <w:rPr>
                <w:rFonts w:ascii="Helvetica" w:hAnsi="Helvetica" w:cs="Helvetica"/>
                <w:sz w:val="24"/>
                <w:lang w:eastAsia="it-IT"/>
              </w:rPr>
              <w:t>M</w:t>
            </w:r>
          </w:p>
        </w:tc>
        <w:tc>
          <w:tcPr>
            <w:tcW w:w="3166" w:type="dxa"/>
          </w:tcPr>
          <w:p w14:paraId="25CD1CF1" w14:textId="77777777" w:rsidR="00D06AA8" w:rsidRPr="004D2586" w:rsidRDefault="00D06AA8" w:rsidP="00D06AA8">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 xml:space="preserve">GET must be used to retrieve a representation of a </w:t>
            </w:r>
            <w:r w:rsidR="003425A2">
              <w:rPr>
                <w:rFonts w:ascii="Helvetica" w:hAnsi="Helvetica" w:cs="Helvetica"/>
                <w:sz w:val="24"/>
                <w:lang w:eastAsia="it-IT"/>
              </w:rPr>
              <w:t>r</w:t>
            </w:r>
            <w:r w:rsidRPr="004D2586">
              <w:rPr>
                <w:rFonts w:ascii="Helvetica" w:hAnsi="Helvetica" w:cs="Helvetica"/>
                <w:sz w:val="24"/>
                <w:lang w:eastAsia="it-IT"/>
              </w:rPr>
              <w:t>esource</w:t>
            </w:r>
          </w:p>
          <w:p w14:paraId="48DC026C" w14:textId="77777777" w:rsidR="00D06AA8" w:rsidRPr="004D2586" w:rsidRDefault="00D06AA8" w:rsidP="004D2586">
            <w:pPr>
              <w:widowControl w:val="0"/>
              <w:autoSpaceDE w:val="0"/>
              <w:autoSpaceDN w:val="0"/>
              <w:adjustRightInd w:val="0"/>
              <w:spacing w:after="240" w:line="240" w:lineRule="auto"/>
              <w:rPr>
                <w:rFonts w:ascii="Helvetica" w:hAnsi="Helvetica" w:cs="Helvetica"/>
                <w:sz w:val="24"/>
                <w:lang w:eastAsia="it-IT"/>
              </w:rPr>
            </w:pPr>
          </w:p>
        </w:tc>
      </w:tr>
      <w:tr w:rsidR="00D06AA8" w:rsidRPr="004A3159" w14:paraId="7D5B29D2" w14:textId="77777777" w:rsidTr="00D06AA8">
        <w:tc>
          <w:tcPr>
            <w:tcW w:w="3157" w:type="dxa"/>
          </w:tcPr>
          <w:p w14:paraId="63632A7F" w14:textId="77777777" w:rsidR="00D06AA8" w:rsidRPr="004D2586"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POST </w:t>
            </w:r>
          </w:p>
        </w:tc>
        <w:tc>
          <w:tcPr>
            <w:tcW w:w="3166" w:type="dxa"/>
          </w:tcPr>
          <w:p w14:paraId="6E623355" w14:textId="77777777" w:rsidR="00D06AA8" w:rsidRPr="004D2586" w:rsidRDefault="00E82235"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w:t>
            </w:r>
          </w:p>
        </w:tc>
        <w:tc>
          <w:tcPr>
            <w:tcW w:w="3166" w:type="dxa"/>
          </w:tcPr>
          <w:p w14:paraId="485844FB"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D06AA8" w:rsidRPr="004A3159" w14:paraId="0C51367A" w14:textId="77777777" w:rsidTr="00D06AA8">
        <w:tc>
          <w:tcPr>
            <w:tcW w:w="3157" w:type="dxa"/>
          </w:tcPr>
          <w:p w14:paraId="2D6058EC" w14:textId="77777777" w:rsidR="00D06AA8" w:rsidRPr="004D2586"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PATCH </w:t>
            </w:r>
            <w:r w:rsidR="007105F2">
              <w:rPr>
                <w:rFonts w:ascii="Helvetica" w:hAnsi="Helvetica" w:cs="Helvetica"/>
                <w:sz w:val="24"/>
                <w:lang w:eastAsia="it-IT"/>
              </w:rPr>
              <w:t>(JSON-MERGE)</w:t>
            </w:r>
          </w:p>
        </w:tc>
        <w:tc>
          <w:tcPr>
            <w:tcW w:w="3166" w:type="dxa"/>
          </w:tcPr>
          <w:p w14:paraId="6440247B" w14:textId="77777777" w:rsidR="00D06AA8" w:rsidRPr="004D2586" w:rsidRDefault="00C90F65"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6" w:type="dxa"/>
          </w:tcPr>
          <w:p w14:paraId="0BC47F38"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3425A2" w:rsidRPr="004A3159" w14:paraId="501F06E4" w14:textId="77777777" w:rsidTr="00D06AA8">
        <w:tc>
          <w:tcPr>
            <w:tcW w:w="3157" w:type="dxa"/>
          </w:tcPr>
          <w:p w14:paraId="22A3A377" w14:textId="77777777" w:rsidR="003425A2"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JSON PATCH</w:t>
            </w:r>
            <w:r w:rsidR="007105F2">
              <w:rPr>
                <w:rFonts w:ascii="Helvetica" w:hAnsi="Helvetica" w:cs="Helvetica"/>
                <w:sz w:val="24"/>
                <w:lang w:eastAsia="it-IT"/>
              </w:rPr>
              <w:t xml:space="preserve"> (JSON+PATCH)</w:t>
            </w:r>
          </w:p>
        </w:tc>
        <w:tc>
          <w:tcPr>
            <w:tcW w:w="3166" w:type="dxa"/>
          </w:tcPr>
          <w:p w14:paraId="7AC2C818" w14:textId="77777777" w:rsidR="003425A2" w:rsidRPr="004D2586" w:rsidRDefault="00C90F65"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6" w:type="dxa"/>
          </w:tcPr>
          <w:p w14:paraId="1D8345F2" w14:textId="77777777" w:rsidR="003425A2" w:rsidRPr="004D2586"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JSON PATCH must be used to update multi-valued attributes</w:t>
            </w:r>
          </w:p>
        </w:tc>
      </w:tr>
      <w:tr w:rsidR="00D06AA8" w:rsidRPr="004A3159" w14:paraId="1FF990F6" w14:textId="77777777" w:rsidTr="00D06AA8">
        <w:tc>
          <w:tcPr>
            <w:tcW w:w="3157" w:type="dxa"/>
          </w:tcPr>
          <w:p w14:paraId="51583896" w14:textId="77777777" w:rsidR="00D06AA8" w:rsidRPr="004D2586"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PUT </w:t>
            </w:r>
          </w:p>
        </w:tc>
        <w:tc>
          <w:tcPr>
            <w:tcW w:w="3166" w:type="dxa"/>
          </w:tcPr>
          <w:p w14:paraId="407FB194" w14:textId="77777777" w:rsidR="00D06AA8" w:rsidRPr="004D2586" w:rsidRDefault="00C90F65"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6" w:type="dxa"/>
          </w:tcPr>
          <w:p w14:paraId="7DCC417F"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D06AA8" w:rsidRPr="004A3159" w14:paraId="2371C790" w14:textId="77777777" w:rsidTr="00D06AA8">
        <w:tc>
          <w:tcPr>
            <w:tcW w:w="3157" w:type="dxa"/>
          </w:tcPr>
          <w:p w14:paraId="443AEF87" w14:textId="77777777" w:rsidR="00D06AA8" w:rsidRPr="004D2586" w:rsidRDefault="003425A2"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DELETE </w:t>
            </w:r>
          </w:p>
        </w:tc>
        <w:tc>
          <w:tcPr>
            <w:tcW w:w="3166" w:type="dxa"/>
          </w:tcPr>
          <w:p w14:paraId="2403F6CB" w14:textId="77777777" w:rsidR="00D06AA8" w:rsidRPr="004D2586" w:rsidRDefault="00C90F65" w:rsidP="004D2586">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O</w:t>
            </w:r>
          </w:p>
        </w:tc>
        <w:tc>
          <w:tcPr>
            <w:tcW w:w="3166" w:type="dxa"/>
          </w:tcPr>
          <w:p w14:paraId="471FA10A" w14:textId="77777777" w:rsidR="00D06AA8" w:rsidRPr="004D2586" w:rsidRDefault="00D06AA8"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bl>
    <w:p w14:paraId="5F01AB5D" w14:textId="77777777" w:rsidR="004D2586" w:rsidRDefault="004D2586" w:rsidP="002B6E8C">
      <w:pPr>
        <w:rPr>
          <w:rFonts w:ascii="Times New Roman" w:hAnsi="Times New Roman"/>
          <w:color w:val="FF0000"/>
          <w:sz w:val="24"/>
          <w:lang w:eastAsia="it-IT"/>
        </w:rPr>
      </w:pPr>
    </w:p>
    <w:p w14:paraId="5E17F6A2" w14:textId="77777777" w:rsidR="004D2586" w:rsidRDefault="004D2586" w:rsidP="002B6E8C">
      <w:pPr>
        <w:rPr>
          <w:rFonts w:ascii="Helvetica" w:hAnsi="Helvetica" w:cs="Helvetica"/>
          <w:sz w:val="24"/>
          <w:lang w:eastAsia="it-IT"/>
        </w:rPr>
      </w:pPr>
    </w:p>
    <w:p w14:paraId="585D9B9D" w14:textId="77777777" w:rsidR="003425A2" w:rsidRDefault="003425A2" w:rsidP="002B6E8C">
      <w:pPr>
        <w:rPr>
          <w:rFonts w:ascii="Helvetica" w:hAnsi="Helvetica" w:cs="Helvetica"/>
          <w:sz w:val="24"/>
          <w:lang w:eastAsia="it-IT"/>
        </w:rPr>
      </w:pPr>
    </w:p>
    <w:p w14:paraId="1A27AC0E" w14:textId="77777777" w:rsidR="00911BC9" w:rsidRDefault="00911BC9" w:rsidP="003425A2">
      <w:pPr>
        <w:rPr>
          <w:rFonts w:ascii="Helvetica" w:hAnsi="Helvetica" w:cs="Helvetica"/>
          <w:sz w:val="24"/>
          <w:lang w:eastAsia="it-IT"/>
        </w:rPr>
      </w:pPr>
    </w:p>
    <w:p w14:paraId="7F005CA4" w14:textId="77777777" w:rsidR="00911BC9" w:rsidRDefault="00911BC9" w:rsidP="00911BC9">
      <w:pPr>
        <w:pStyle w:val="Heading1"/>
      </w:pPr>
      <w:bookmarkStart w:id="85" w:name="_Toc432067424"/>
      <w:r>
        <w:lastRenderedPageBreak/>
        <w:t xml:space="preserve">API GET </w:t>
      </w:r>
      <w:r w:rsidR="005A3907">
        <w:t>OPERATION CONFORMANCE</w:t>
      </w:r>
      <w:bookmarkEnd w:id="85"/>
    </w:p>
    <w:p w14:paraId="4BEEEB53" w14:textId="77777777" w:rsidR="00911BC9" w:rsidRDefault="00911BC9" w:rsidP="003425A2">
      <w:pPr>
        <w:rPr>
          <w:rFonts w:ascii="Helvetica" w:hAnsi="Helvetica" w:cs="Helvetica"/>
          <w:sz w:val="24"/>
          <w:lang w:eastAsia="it-IT"/>
        </w:rPr>
      </w:pPr>
    </w:p>
    <w:p w14:paraId="27C6B0C9" w14:textId="77777777" w:rsidR="003425A2" w:rsidRDefault="003425A2" w:rsidP="003425A2">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 xml:space="preserve">resource </w:t>
      </w:r>
      <w:r w:rsidRPr="004D2586">
        <w:rPr>
          <w:rFonts w:ascii="Helvetica" w:hAnsi="Helvetica" w:cs="Helvetica"/>
          <w:sz w:val="24"/>
          <w:lang w:eastAsia="it-IT"/>
        </w:rPr>
        <w:t>use the following template</w:t>
      </w:r>
      <w:r>
        <w:rPr>
          <w:rFonts w:ascii="Helvetica" w:hAnsi="Helvetica" w:cs="Helvetica"/>
          <w:sz w:val="24"/>
          <w:lang w:eastAsia="it-IT"/>
        </w:rPr>
        <w:t xml:space="preserve"> to specify the mandatory and optional features supported by the GET operation.</w:t>
      </w:r>
    </w:p>
    <w:p w14:paraId="0C78DC80" w14:textId="77777777" w:rsidR="003425A2" w:rsidRDefault="003425A2" w:rsidP="002B6E8C">
      <w:pPr>
        <w:rPr>
          <w:rFonts w:ascii="Times New Roman" w:hAnsi="Times New Roman"/>
          <w:color w:val="FF0000"/>
          <w:sz w:val="24"/>
          <w:lang w:eastAsia="it-IT"/>
        </w:rPr>
      </w:pPr>
    </w:p>
    <w:p w14:paraId="13AFC6EF" w14:textId="77777777"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86" w:name="_Toc432067425"/>
      <w:r w:rsidRPr="000179B2">
        <w:rPr>
          <w:rFonts w:ascii="Helvetica" w:eastAsia="Times New Roman" w:hAnsi="Helvetica" w:cs="Helvetica"/>
          <w:caps w:val="0"/>
          <w:spacing w:val="0"/>
          <w:sz w:val="24"/>
          <w:szCs w:val="24"/>
          <w:lang w:val="en-US" w:eastAsia="it-IT"/>
        </w:rPr>
        <w:t xml:space="preserve">GET </w:t>
      </w:r>
      <w:del w:id="87" w:author="pierre gauthier" w:date="2015-10-08T17:42:00Z">
        <w:r w:rsidR="00C90F65" w:rsidDel="00293665">
          <w:rPr>
            <w:rFonts w:ascii="Helvetica" w:eastAsia="Times New Roman" w:hAnsi="Helvetica" w:cs="Helvetica"/>
            <w:caps w:val="0"/>
            <w:spacing w:val="0"/>
            <w:sz w:val="24"/>
            <w:szCs w:val="24"/>
            <w:lang w:val="en-US" w:eastAsia="it-IT"/>
          </w:rPr>
          <w:delText>ProductOrder</w:delText>
        </w:r>
      </w:del>
      <w:ins w:id="88" w:author="pierre gauthier" w:date="2015-10-08T17:42:00Z">
        <w:r w:rsidR="00293665">
          <w:rPr>
            <w:rFonts w:ascii="Helvetica" w:eastAsia="Times New Roman" w:hAnsi="Helvetica" w:cs="Helvetica"/>
            <w:caps w:val="0"/>
            <w:spacing w:val="0"/>
            <w:sz w:val="24"/>
            <w:szCs w:val="24"/>
            <w:lang w:val="en-US" w:eastAsia="it-IT"/>
          </w:rPr>
          <w:t>Customer</w:t>
        </w:r>
      </w:ins>
      <w:r w:rsidR="00603D01">
        <w:rPr>
          <w:rFonts w:ascii="Helvetica" w:eastAsia="Times New Roman" w:hAnsi="Helvetica" w:cs="Helvetica"/>
          <w:caps w:val="0"/>
          <w:spacing w:val="0"/>
          <w:sz w:val="24"/>
          <w:szCs w:val="24"/>
          <w:lang w:val="en-US" w:eastAsia="it-IT"/>
        </w:rPr>
        <w:t>/{ID}</w:t>
      </w:r>
      <w:bookmarkEnd w:id="86"/>
    </w:p>
    <w:p w14:paraId="596F8DA6" w14:textId="77777777" w:rsidR="001B7861" w:rsidRDefault="001B7861" w:rsidP="002B6E8C">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r w:rsidR="00150403">
        <w:rPr>
          <w:rFonts w:ascii="Helvetica" w:hAnsi="Helvetica" w:cs="Helvetica"/>
          <w:sz w:val="24"/>
          <w:lang w:eastAsia="it-IT"/>
        </w:rPr>
        <w:t xml:space="preserve"> Describe what attributes are filterable and to what level. Describe what attribute can be selected and to what level.</w:t>
      </w:r>
    </w:p>
    <w:p w14:paraId="2799F671" w14:textId="77777777" w:rsidR="00603D01" w:rsidRDefault="001D4949" w:rsidP="002B6E8C">
      <w:pPr>
        <w:rPr>
          <w:rFonts w:ascii="Helvetica" w:hAnsi="Helvetica" w:cs="Helvetica"/>
          <w:sz w:val="24"/>
          <w:lang w:eastAsia="it-IT"/>
        </w:rPr>
      </w:pPr>
      <w:r>
        <w:rPr>
          <w:rFonts w:ascii="Helvetica" w:hAnsi="Helvetica" w:cs="Helvetica"/>
          <w:sz w:val="24"/>
          <w:lang w:eastAsia="it-IT"/>
        </w:rPr>
        <w:t>Describe if the API supports non equality based operator.</w:t>
      </w:r>
      <w:r w:rsidR="003425A2">
        <w:rPr>
          <w:rFonts w:ascii="Helvetica" w:hAnsi="Helvetica" w:cs="Helvetica"/>
          <w:sz w:val="24"/>
          <w:lang w:eastAsia="it-IT"/>
        </w:rPr>
        <w:t xml:space="preserve"> </w:t>
      </w:r>
    </w:p>
    <w:p w14:paraId="58901E6C" w14:textId="77777777" w:rsidR="003425A2" w:rsidRDefault="00603D01" w:rsidP="002B6E8C">
      <w:pPr>
        <w:rPr>
          <w:rFonts w:ascii="Helvetica" w:hAnsi="Helvetica" w:cs="Helvetica"/>
          <w:caps/>
          <w:sz w:val="24"/>
          <w:lang w:eastAsia="it-IT"/>
        </w:rPr>
      </w:pPr>
      <w:r>
        <w:rPr>
          <w:rFonts w:ascii="Helvetica" w:hAnsi="Helvetica" w:cs="Helvetica"/>
          <w:sz w:val="24"/>
          <w:lang w:eastAsia="it-IT"/>
        </w:rPr>
        <w:t>C</w:t>
      </w:r>
      <w:r w:rsidR="00B8558F">
        <w:rPr>
          <w:rFonts w:ascii="Helvetica" w:hAnsi="Helvetica" w:cs="Helvetica"/>
          <w:sz w:val="24"/>
          <w:lang w:eastAsia="it-IT"/>
        </w:rPr>
        <w:t xml:space="preserve">ollections can be retrieved via </w:t>
      </w:r>
      <w:r w:rsidR="003425A2">
        <w:rPr>
          <w:rFonts w:ascii="Helvetica" w:hAnsi="Helvetica" w:cs="Helvetica"/>
          <w:caps/>
          <w:sz w:val="24"/>
          <w:lang w:eastAsia="it-IT"/>
        </w:rPr>
        <w:t xml:space="preserve">GET </w:t>
      </w:r>
      <w:r w:rsidR="00B8558F">
        <w:rPr>
          <w:rFonts w:ascii="Helvetica" w:hAnsi="Helvetica" w:cs="Helvetica"/>
          <w:caps/>
          <w:sz w:val="24"/>
          <w:lang w:eastAsia="it-IT"/>
        </w:rPr>
        <w:t xml:space="preserve">&lt;RESOURCE&gt; </w:t>
      </w:r>
      <w:r w:rsidR="00B8558F" w:rsidRPr="00B8558F">
        <w:rPr>
          <w:rFonts w:ascii="Helvetica" w:hAnsi="Helvetica" w:cs="Helvetica"/>
          <w:sz w:val="24"/>
          <w:lang w:eastAsia="it-IT"/>
        </w:rPr>
        <w:t>with no</w:t>
      </w:r>
      <w:r w:rsidR="00B8558F">
        <w:rPr>
          <w:rFonts w:ascii="Helvetica" w:hAnsi="Helvetica" w:cs="Helvetica"/>
          <w:caps/>
          <w:sz w:val="24"/>
          <w:lang w:eastAsia="it-IT"/>
        </w:rPr>
        <w:t xml:space="preserve"> {ID}</w:t>
      </w:r>
      <w:r w:rsidR="003425A2">
        <w:rPr>
          <w:rFonts w:ascii="Helvetica" w:hAnsi="Helvetica" w:cs="Helvetica"/>
          <w:caps/>
          <w:sz w:val="24"/>
          <w:lang w:eastAsia="it-IT"/>
        </w:rPr>
        <w:t>.</w:t>
      </w:r>
    </w:p>
    <w:p w14:paraId="2BEBF91E" w14:textId="77777777" w:rsidR="003425A2" w:rsidRPr="00603D01" w:rsidRDefault="00603D01" w:rsidP="002B6E8C">
      <w:pPr>
        <w:rPr>
          <w:rFonts w:ascii="Helvetica" w:hAnsi="Helvetica" w:cs="Helvetica"/>
          <w:sz w:val="24"/>
          <w:lang w:eastAsia="it-IT"/>
        </w:rPr>
      </w:pPr>
      <w:r>
        <w:rPr>
          <w:rFonts w:ascii="Helvetica" w:hAnsi="Helvetica" w:cs="Helvetica"/>
          <w:sz w:val="24"/>
          <w:lang w:eastAsia="it-IT"/>
        </w:rPr>
        <w:t>Attribute selection capabilities are the same for collections retrieval and individual resource queries.</w:t>
      </w:r>
    </w:p>
    <w:p w14:paraId="16C0AC3F" w14:textId="77777777" w:rsidR="003425A2" w:rsidRDefault="003425A2" w:rsidP="002B6E8C">
      <w:pPr>
        <w:rPr>
          <w:rFonts w:ascii="Helvetica" w:hAnsi="Helvetica" w:cs="Helvetica"/>
          <w:caps/>
          <w:sz w:val="24"/>
          <w:lang w:eastAsia="it-IT"/>
        </w:rPr>
      </w:pPr>
    </w:p>
    <w:tbl>
      <w:tblPr>
        <w:tblStyle w:val="TableGrid"/>
        <w:tblW w:w="0" w:type="auto"/>
        <w:tblInd w:w="392" w:type="dxa"/>
        <w:tblLook w:val="04A0" w:firstRow="1" w:lastRow="0" w:firstColumn="1" w:lastColumn="0" w:noHBand="0" w:noVBand="1"/>
      </w:tblPr>
      <w:tblGrid>
        <w:gridCol w:w="4799"/>
        <w:gridCol w:w="1069"/>
        <w:gridCol w:w="3488"/>
      </w:tblGrid>
      <w:tr w:rsidR="00150403" w14:paraId="01D102CE" w14:textId="77777777" w:rsidTr="00603D01">
        <w:tc>
          <w:tcPr>
            <w:tcW w:w="4799" w:type="dxa"/>
          </w:tcPr>
          <w:p w14:paraId="789CB723" w14:textId="77777777" w:rsidR="00150403" w:rsidRDefault="00150403" w:rsidP="00150403">
            <w:pPr>
              <w:rPr>
                <w:rFonts w:ascii="Helvetica" w:hAnsi="Helvetica" w:cs="Helvetica"/>
                <w:sz w:val="24"/>
              </w:rPr>
            </w:pPr>
            <w:r>
              <w:rPr>
                <w:rFonts w:ascii="Helvetica" w:hAnsi="Helvetica" w:cs="Helvetica"/>
                <w:sz w:val="24"/>
              </w:rPr>
              <w:t>Filtering First Level (equality)</w:t>
            </w:r>
          </w:p>
        </w:tc>
        <w:tc>
          <w:tcPr>
            <w:tcW w:w="1069" w:type="dxa"/>
          </w:tcPr>
          <w:p w14:paraId="2F2ABA25" w14:textId="77777777" w:rsidR="00150403" w:rsidRDefault="00C90F65" w:rsidP="00C90F65">
            <w:pPr>
              <w:rPr>
                <w:rFonts w:ascii="Helvetica" w:hAnsi="Helvetica" w:cs="Helvetica"/>
                <w:sz w:val="24"/>
              </w:rPr>
            </w:pPr>
            <w:r>
              <w:rPr>
                <w:rFonts w:ascii="Helvetica" w:hAnsi="Helvetica" w:cs="Helvetica"/>
                <w:sz w:val="24"/>
              </w:rPr>
              <w:t>O</w:t>
            </w:r>
          </w:p>
        </w:tc>
        <w:tc>
          <w:tcPr>
            <w:tcW w:w="3488" w:type="dxa"/>
          </w:tcPr>
          <w:p w14:paraId="1533DDCF" w14:textId="77777777" w:rsidR="00150403" w:rsidRDefault="00150403" w:rsidP="00150403">
            <w:pPr>
              <w:rPr>
                <w:rFonts w:ascii="Helvetica" w:hAnsi="Helvetica" w:cs="Helvetica"/>
                <w:sz w:val="24"/>
              </w:rPr>
            </w:pPr>
          </w:p>
        </w:tc>
      </w:tr>
      <w:tr w:rsidR="00150403" w14:paraId="5EA25EC4" w14:textId="77777777" w:rsidTr="00603D01">
        <w:tc>
          <w:tcPr>
            <w:tcW w:w="4799" w:type="dxa"/>
          </w:tcPr>
          <w:p w14:paraId="4A653994" w14:textId="77777777" w:rsidR="00150403" w:rsidRDefault="00150403" w:rsidP="00150403">
            <w:pPr>
              <w:rPr>
                <w:rFonts w:ascii="Helvetica" w:hAnsi="Helvetica" w:cs="Helvetica"/>
                <w:sz w:val="24"/>
              </w:rPr>
            </w:pPr>
            <w:r>
              <w:rPr>
                <w:rFonts w:ascii="Helvetica" w:hAnsi="Helvetica" w:cs="Helvetica"/>
                <w:sz w:val="24"/>
              </w:rPr>
              <w:t>Filtering N level (equality)</w:t>
            </w:r>
          </w:p>
        </w:tc>
        <w:tc>
          <w:tcPr>
            <w:tcW w:w="1069" w:type="dxa"/>
          </w:tcPr>
          <w:p w14:paraId="285ECB12" w14:textId="77777777" w:rsidR="00150403" w:rsidRDefault="00C90F65" w:rsidP="00150403">
            <w:pPr>
              <w:rPr>
                <w:rFonts w:ascii="Helvetica" w:hAnsi="Helvetica" w:cs="Helvetica"/>
                <w:sz w:val="24"/>
              </w:rPr>
            </w:pPr>
            <w:r>
              <w:rPr>
                <w:rFonts w:ascii="Helvetica" w:hAnsi="Helvetica" w:cs="Helvetica"/>
                <w:sz w:val="24"/>
              </w:rPr>
              <w:t>O</w:t>
            </w:r>
          </w:p>
        </w:tc>
        <w:tc>
          <w:tcPr>
            <w:tcW w:w="3488" w:type="dxa"/>
          </w:tcPr>
          <w:p w14:paraId="57A13606" w14:textId="77777777" w:rsidR="00150403" w:rsidRDefault="00150403" w:rsidP="00150403">
            <w:pPr>
              <w:rPr>
                <w:rFonts w:ascii="Helvetica" w:hAnsi="Helvetica" w:cs="Helvetica"/>
                <w:sz w:val="24"/>
              </w:rPr>
            </w:pPr>
          </w:p>
        </w:tc>
      </w:tr>
      <w:tr w:rsidR="00150403" w14:paraId="341F7D79" w14:textId="77777777" w:rsidTr="00603D01">
        <w:tc>
          <w:tcPr>
            <w:tcW w:w="4799" w:type="dxa"/>
          </w:tcPr>
          <w:p w14:paraId="161A7633" w14:textId="77777777" w:rsidR="00150403" w:rsidRDefault="00150403" w:rsidP="00150403">
            <w:pPr>
              <w:rPr>
                <w:rFonts w:ascii="Helvetica" w:hAnsi="Helvetica" w:cs="Helvetica"/>
                <w:sz w:val="24"/>
              </w:rPr>
            </w:pPr>
            <w:r>
              <w:rPr>
                <w:rFonts w:ascii="Helvetica" w:hAnsi="Helvetica" w:cs="Helvetica"/>
                <w:sz w:val="24"/>
              </w:rPr>
              <w:t>Filtering First Level (other operators)</w:t>
            </w:r>
          </w:p>
        </w:tc>
        <w:tc>
          <w:tcPr>
            <w:tcW w:w="1069" w:type="dxa"/>
          </w:tcPr>
          <w:p w14:paraId="103532B6" w14:textId="77777777" w:rsidR="00150403" w:rsidRDefault="00C90F65" w:rsidP="00150403">
            <w:pPr>
              <w:rPr>
                <w:rFonts w:ascii="Helvetica" w:hAnsi="Helvetica" w:cs="Helvetica"/>
                <w:sz w:val="24"/>
              </w:rPr>
            </w:pPr>
            <w:r>
              <w:rPr>
                <w:rFonts w:ascii="Helvetica" w:hAnsi="Helvetica" w:cs="Helvetica"/>
                <w:sz w:val="24"/>
              </w:rPr>
              <w:t>O</w:t>
            </w:r>
          </w:p>
        </w:tc>
        <w:tc>
          <w:tcPr>
            <w:tcW w:w="3488" w:type="dxa"/>
          </w:tcPr>
          <w:p w14:paraId="63E71BB9" w14:textId="77777777" w:rsidR="00150403" w:rsidRDefault="00150403" w:rsidP="00150403">
            <w:pPr>
              <w:rPr>
                <w:rFonts w:ascii="Helvetica" w:hAnsi="Helvetica" w:cs="Helvetica"/>
                <w:sz w:val="24"/>
              </w:rPr>
            </w:pPr>
          </w:p>
        </w:tc>
      </w:tr>
      <w:tr w:rsidR="00150403" w14:paraId="2FDA17B3" w14:textId="77777777" w:rsidTr="00603D01">
        <w:tc>
          <w:tcPr>
            <w:tcW w:w="4799" w:type="dxa"/>
          </w:tcPr>
          <w:p w14:paraId="371D48B3" w14:textId="77777777" w:rsidR="00150403" w:rsidRDefault="00150403" w:rsidP="00150403">
            <w:pPr>
              <w:rPr>
                <w:rFonts w:ascii="Helvetica" w:hAnsi="Helvetica" w:cs="Helvetica"/>
                <w:sz w:val="24"/>
              </w:rPr>
            </w:pPr>
            <w:r>
              <w:rPr>
                <w:rFonts w:ascii="Helvetica" w:hAnsi="Helvetica" w:cs="Helvetica"/>
                <w:sz w:val="24"/>
              </w:rPr>
              <w:t>Filtering First Level (other operators)</w:t>
            </w:r>
          </w:p>
        </w:tc>
        <w:tc>
          <w:tcPr>
            <w:tcW w:w="1069" w:type="dxa"/>
          </w:tcPr>
          <w:p w14:paraId="797AC846" w14:textId="77777777" w:rsidR="00150403" w:rsidRDefault="00C90F65" w:rsidP="00150403">
            <w:pPr>
              <w:rPr>
                <w:rFonts w:ascii="Helvetica" w:hAnsi="Helvetica" w:cs="Helvetica"/>
                <w:sz w:val="24"/>
              </w:rPr>
            </w:pPr>
            <w:r>
              <w:rPr>
                <w:rFonts w:ascii="Helvetica" w:hAnsi="Helvetica" w:cs="Helvetica"/>
                <w:sz w:val="24"/>
              </w:rPr>
              <w:t>O</w:t>
            </w:r>
          </w:p>
        </w:tc>
        <w:tc>
          <w:tcPr>
            <w:tcW w:w="3488" w:type="dxa"/>
          </w:tcPr>
          <w:p w14:paraId="7662300B" w14:textId="77777777" w:rsidR="00150403" w:rsidRDefault="00150403" w:rsidP="00150403">
            <w:pPr>
              <w:rPr>
                <w:rFonts w:ascii="Helvetica" w:hAnsi="Helvetica" w:cs="Helvetica"/>
                <w:sz w:val="24"/>
              </w:rPr>
            </w:pPr>
          </w:p>
        </w:tc>
      </w:tr>
      <w:tr w:rsidR="00150403" w14:paraId="200C16EB" w14:textId="77777777" w:rsidTr="00603D01">
        <w:tc>
          <w:tcPr>
            <w:tcW w:w="4799" w:type="dxa"/>
          </w:tcPr>
          <w:p w14:paraId="5CCBF1B0" w14:textId="77777777" w:rsidR="00150403" w:rsidRDefault="00150403" w:rsidP="00150403">
            <w:pPr>
              <w:rPr>
                <w:rFonts w:ascii="Helvetica" w:hAnsi="Helvetica" w:cs="Helvetica"/>
                <w:sz w:val="24"/>
              </w:rPr>
            </w:pPr>
            <w:r>
              <w:rPr>
                <w:rFonts w:ascii="Helvetica" w:hAnsi="Helvetica" w:cs="Helvetica"/>
                <w:sz w:val="24"/>
              </w:rPr>
              <w:t>Attribute Selection First Level ?fields=</w:t>
            </w:r>
          </w:p>
        </w:tc>
        <w:tc>
          <w:tcPr>
            <w:tcW w:w="1069" w:type="dxa"/>
          </w:tcPr>
          <w:p w14:paraId="1703C79B" w14:textId="77777777" w:rsidR="00150403" w:rsidRDefault="00C90F65" w:rsidP="00150403">
            <w:pPr>
              <w:rPr>
                <w:rFonts w:ascii="Helvetica" w:hAnsi="Helvetica" w:cs="Helvetica"/>
                <w:sz w:val="24"/>
              </w:rPr>
            </w:pPr>
            <w:r>
              <w:rPr>
                <w:rFonts w:ascii="Helvetica" w:hAnsi="Helvetica" w:cs="Helvetica"/>
                <w:sz w:val="24"/>
              </w:rPr>
              <w:t>M</w:t>
            </w:r>
          </w:p>
        </w:tc>
        <w:tc>
          <w:tcPr>
            <w:tcW w:w="3488" w:type="dxa"/>
          </w:tcPr>
          <w:p w14:paraId="070D308C" w14:textId="77777777" w:rsidR="00150403" w:rsidRDefault="00150403" w:rsidP="00150403">
            <w:pPr>
              <w:rPr>
                <w:rFonts w:ascii="Helvetica" w:hAnsi="Helvetica" w:cs="Helvetica"/>
                <w:sz w:val="24"/>
              </w:rPr>
            </w:pPr>
          </w:p>
        </w:tc>
      </w:tr>
      <w:tr w:rsidR="00150403" w14:paraId="63C352E2" w14:textId="77777777" w:rsidTr="00603D01">
        <w:tc>
          <w:tcPr>
            <w:tcW w:w="4799" w:type="dxa"/>
          </w:tcPr>
          <w:p w14:paraId="0AD807B9" w14:textId="77777777" w:rsidR="00150403" w:rsidRDefault="00150403" w:rsidP="00150403">
            <w:pPr>
              <w:rPr>
                <w:rFonts w:ascii="Helvetica" w:hAnsi="Helvetica" w:cs="Helvetica"/>
                <w:sz w:val="24"/>
              </w:rPr>
            </w:pPr>
            <w:r>
              <w:rPr>
                <w:rFonts w:ascii="Helvetica" w:hAnsi="Helvetica" w:cs="Helvetica"/>
                <w:sz w:val="24"/>
              </w:rPr>
              <w:t>Attribute Selection N level</w:t>
            </w:r>
          </w:p>
          <w:p w14:paraId="1CACE939" w14:textId="77777777" w:rsidR="00150403" w:rsidRDefault="00150403" w:rsidP="00150403">
            <w:pPr>
              <w:rPr>
                <w:rFonts w:ascii="Helvetica" w:hAnsi="Helvetica" w:cs="Helvetica"/>
                <w:sz w:val="24"/>
              </w:rPr>
            </w:pPr>
            <w:r>
              <w:rPr>
                <w:rFonts w:ascii="Helvetica" w:hAnsi="Helvetica" w:cs="Helvetica"/>
                <w:sz w:val="24"/>
              </w:rPr>
              <w:t>?fields=a.</w:t>
            </w:r>
          </w:p>
        </w:tc>
        <w:tc>
          <w:tcPr>
            <w:tcW w:w="1069" w:type="dxa"/>
          </w:tcPr>
          <w:p w14:paraId="307BFF35" w14:textId="77777777" w:rsidR="00150403" w:rsidRDefault="00C90F65" w:rsidP="00150403">
            <w:pPr>
              <w:rPr>
                <w:rFonts w:ascii="Helvetica" w:hAnsi="Helvetica" w:cs="Helvetica"/>
                <w:sz w:val="24"/>
              </w:rPr>
            </w:pPr>
            <w:r>
              <w:rPr>
                <w:rFonts w:ascii="Helvetica" w:hAnsi="Helvetica" w:cs="Helvetica"/>
                <w:sz w:val="24"/>
              </w:rPr>
              <w:t>O</w:t>
            </w:r>
          </w:p>
        </w:tc>
        <w:tc>
          <w:tcPr>
            <w:tcW w:w="3488" w:type="dxa"/>
          </w:tcPr>
          <w:p w14:paraId="1FFA6361" w14:textId="77777777" w:rsidR="00150403" w:rsidRDefault="00150403" w:rsidP="00150403">
            <w:pPr>
              <w:rPr>
                <w:rFonts w:ascii="Helvetica" w:hAnsi="Helvetica" w:cs="Helvetica"/>
                <w:sz w:val="24"/>
              </w:rPr>
            </w:pPr>
          </w:p>
        </w:tc>
      </w:tr>
      <w:tr w:rsidR="00150403" w14:paraId="5C3E219A" w14:textId="77777777" w:rsidTr="00603D01">
        <w:tc>
          <w:tcPr>
            <w:tcW w:w="4799" w:type="dxa"/>
          </w:tcPr>
          <w:p w14:paraId="574F8F5A" w14:textId="77777777" w:rsidR="00150403" w:rsidRDefault="00150403" w:rsidP="00150403">
            <w:pPr>
              <w:rPr>
                <w:rFonts w:ascii="Helvetica" w:hAnsi="Helvetica" w:cs="Helvetica"/>
                <w:sz w:val="24"/>
              </w:rPr>
            </w:pPr>
            <w:r>
              <w:rPr>
                <w:rFonts w:ascii="Helvetica" w:hAnsi="Helvetica" w:cs="Helvetica"/>
                <w:sz w:val="24"/>
              </w:rPr>
              <w:t>Status Code 200</w:t>
            </w:r>
          </w:p>
        </w:tc>
        <w:tc>
          <w:tcPr>
            <w:tcW w:w="1069" w:type="dxa"/>
          </w:tcPr>
          <w:p w14:paraId="223B5513" w14:textId="77777777" w:rsidR="00150403" w:rsidRDefault="00C90F65" w:rsidP="00150403">
            <w:pPr>
              <w:rPr>
                <w:rFonts w:ascii="Helvetica" w:hAnsi="Helvetica" w:cs="Helvetica"/>
                <w:sz w:val="24"/>
              </w:rPr>
            </w:pPr>
            <w:r>
              <w:rPr>
                <w:rFonts w:ascii="Helvetica" w:hAnsi="Helvetica" w:cs="Helvetica"/>
                <w:sz w:val="24"/>
              </w:rPr>
              <w:t>M</w:t>
            </w:r>
          </w:p>
        </w:tc>
        <w:tc>
          <w:tcPr>
            <w:tcW w:w="3488" w:type="dxa"/>
          </w:tcPr>
          <w:p w14:paraId="593B8A86" w14:textId="77777777" w:rsidR="00150403" w:rsidRDefault="00150403" w:rsidP="00150403">
            <w:pPr>
              <w:rPr>
                <w:rFonts w:ascii="Helvetica" w:hAnsi="Helvetica" w:cs="Helvetica"/>
                <w:sz w:val="24"/>
              </w:rPr>
            </w:pPr>
          </w:p>
        </w:tc>
      </w:tr>
      <w:tr w:rsidR="00150403" w14:paraId="1A051E6A" w14:textId="77777777" w:rsidTr="00603D01">
        <w:tc>
          <w:tcPr>
            <w:tcW w:w="4799" w:type="dxa"/>
          </w:tcPr>
          <w:p w14:paraId="569BF280" w14:textId="77777777" w:rsidR="00150403" w:rsidRDefault="00150403" w:rsidP="00150403">
            <w:pPr>
              <w:rPr>
                <w:rFonts w:ascii="Helvetica" w:hAnsi="Helvetica" w:cs="Helvetica"/>
                <w:sz w:val="24"/>
              </w:rPr>
            </w:pPr>
            <w:r>
              <w:rPr>
                <w:rFonts w:ascii="Helvetica" w:hAnsi="Helvetica" w:cs="Helvetica"/>
                <w:sz w:val="24"/>
              </w:rPr>
              <w:t>Other Status Codes</w:t>
            </w:r>
          </w:p>
        </w:tc>
        <w:tc>
          <w:tcPr>
            <w:tcW w:w="1069" w:type="dxa"/>
          </w:tcPr>
          <w:p w14:paraId="37B3055F" w14:textId="77777777" w:rsidR="00150403" w:rsidRDefault="00C90F65" w:rsidP="00150403">
            <w:pPr>
              <w:rPr>
                <w:rFonts w:ascii="Helvetica" w:hAnsi="Helvetica" w:cs="Helvetica"/>
                <w:sz w:val="24"/>
              </w:rPr>
            </w:pPr>
            <w:r>
              <w:rPr>
                <w:rFonts w:ascii="Helvetica" w:hAnsi="Helvetica" w:cs="Helvetica"/>
                <w:sz w:val="24"/>
              </w:rPr>
              <w:t>O</w:t>
            </w:r>
          </w:p>
        </w:tc>
        <w:tc>
          <w:tcPr>
            <w:tcW w:w="3488" w:type="dxa"/>
          </w:tcPr>
          <w:p w14:paraId="69E1E46D" w14:textId="77777777" w:rsidR="00150403" w:rsidRDefault="00150403" w:rsidP="00150403">
            <w:pPr>
              <w:rPr>
                <w:rFonts w:ascii="Helvetica" w:hAnsi="Helvetica" w:cs="Helvetica"/>
                <w:sz w:val="24"/>
              </w:rPr>
            </w:pPr>
          </w:p>
        </w:tc>
      </w:tr>
    </w:tbl>
    <w:p w14:paraId="516C82CD" w14:textId="77777777" w:rsidR="00150403" w:rsidRDefault="00150403" w:rsidP="002B6E8C">
      <w:pPr>
        <w:rPr>
          <w:rFonts w:ascii="Helvetica" w:hAnsi="Helvetica" w:cs="Helvetica"/>
          <w:caps/>
          <w:sz w:val="24"/>
          <w:lang w:eastAsia="it-IT"/>
        </w:rPr>
      </w:pPr>
    </w:p>
    <w:p w14:paraId="4AE2D873" w14:textId="77777777" w:rsidR="00150403" w:rsidRDefault="00150403" w:rsidP="002B6E8C">
      <w:pPr>
        <w:rPr>
          <w:rFonts w:ascii="Helvetica" w:hAnsi="Helvetica" w:cs="Helvetica"/>
          <w:caps/>
          <w:sz w:val="24"/>
          <w:lang w:eastAsia="it-IT"/>
        </w:rPr>
      </w:pPr>
    </w:p>
    <w:p w14:paraId="7B9695C8" w14:textId="77777777" w:rsidR="00150403" w:rsidRDefault="00150403" w:rsidP="002B6E8C">
      <w:pPr>
        <w:rPr>
          <w:rFonts w:ascii="Helvetica" w:hAnsi="Helvetica" w:cs="Helvetica"/>
          <w:sz w:val="24"/>
          <w:lang w:eastAsia="it-IT"/>
        </w:rPr>
      </w:pPr>
    </w:p>
    <w:p w14:paraId="5AFD09F9" w14:textId="77777777" w:rsidR="00150403" w:rsidRPr="00150403" w:rsidRDefault="00150403" w:rsidP="00150403">
      <w:pPr>
        <w:rPr>
          <w:rFonts w:ascii="Helvetica" w:hAnsi="Helvetica" w:cs="Helvetica"/>
          <w:sz w:val="24"/>
        </w:rPr>
      </w:pPr>
    </w:p>
    <w:p w14:paraId="38747A16" w14:textId="77777777" w:rsidR="00DB7F9F" w:rsidRDefault="00603D01" w:rsidP="00603D01">
      <w:pPr>
        <w:pStyle w:val="ListParagraph"/>
        <w:rPr>
          <w:rFonts w:ascii="Helvetica" w:hAnsi="Helvetica" w:cs="Helvetica"/>
          <w:sz w:val="24"/>
        </w:rPr>
      </w:pPr>
      <w:r>
        <w:rPr>
          <w:rFonts w:ascii="Helvetica" w:hAnsi="Helvetica" w:cs="Helvetica"/>
          <w:sz w:val="24"/>
        </w:rPr>
        <w:t>Use the following to indicate which</w:t>
      </w:r>
      <w:r w:rsidR="00DB7F9F">
        <w:rPr>
          <w:rFonts w:ascii="Helvetica" w:hAnsi="Helvetica" w:cs="Helvetica"/>
          <w:sz w:val="24"/>
        </w:rPr>
        <w:t xml:space="preserve"> attributes can be used for filtering purpose </w:t>
      </w:r>
      <w:r w:rsidR="00150403">
        <w:rPr>
          <w:rFonts w:ascii="Helvetica" w:hAnsi="Helvetica" w:cs="Helvetica"/>
          <w:sz w:val="24"/>
        </w:rPr>
        <w:t xml:space="preserve">and attribute selection </w:t>
      </w:r>
      <w:r>
        <w:rPr>
          <w:rFonts w:ascii="Helvetica" w:hAnsi="Helvetica" w:cs="Helvetica"/>
          <w:sz w:val="24"/>
        </w:rPr>
        <w:t>:</w:t>
      </w:r>
    </w:p>
    <w:p w14:paraId="677C75A8" w14:textId="77777777" w:rsidR="00150403" w:rsidRPr="00150403" w:rsidRDefault="00150403" w:rsidP="00150403">
      <w:pPr>
        <w:rPr>
          <w:rFonts w:ascii="Helvetica" w:hAnsi="Helvetica" w:cs="Helvetica"/>
          <w:sz w:val="24"/>
        </w:rPr>
      </w:pPr>
    </w:p>
    <w:tbl>
      <w:tblPr>
        <w:tblStyle w:val="TableGrid"/>
        <w:tblW w:w="10206" w:type="dxa"/>
        <w:tblInd w:w="534" w:type="dxa"/>
        <w:tblLayout w:type="fixed"/>
        <w:tblLook w:val="04A0" w:firstRow="1" w:lastRow="0" w:firstColumn="1" w:lastColumn="0" w:noHBand="0" w:noVBand="1"/>
      </w:tblPr>
      <w:tblGrid>
        <w:gridCol w:w="2268"/>
        <w:gridCol w:w="1701"/>
        <w:gridCol w:w="1275"/>
        <w:gridCol w:w="1276"/>
        <w:gridCol w:w="1276"/>
        <w:gridCol w:w="1198"/>
        <w:gridCol w:w="1212"/>
      </w:tblGrid>
      <w:tr w:rsidR="00603D01" w14:paraId="78B1F3FD" w14:textId="77777777" w:rsidTr="00911BC9">
        <w:tc>
          <w:tcPr>
            <w:tcW w:w="2268" w:type="dxa"/>
          </w:tcPr>
          <w:p w14:paraId="2CBA9BCD" w14:textId="77777777" w:rsidR="00617A6D" w:rsidRDefault="00617A6D" w:rsidP="00DB7F9F">
            <w:pPr>
              <w:rPr>
                <w:rFonts w:ascii="Helvetica" w:hAnsi="Helvetica" w:cs="Helvetica"/>
                <w:sz w:val="24"/>
              </w:rPr>
            </w:pPr>
            <w:r>
              <w:rPr>
                <w:rFonts w:ascii="Helvetica" w:hAnsi="Helvetica" w:cs="Helvetica"/>
                <w:sz w:val="24"/>
              </w:rPr>
              <w:t>Attribute name</w:t>
            </w:r>
          </w:p>
        </w:tc>
        <w:tc>
          <w:tcPr>
            <w:tcW w:w="1701" w:type="dxa"/>
          </w:tcPr>
          <w:p w14:paraId="0DF7E549" w14:textId="77777777" w:rsidR="00603D01" w:rsidRDefault="00617A6D" w:rsidP="00D06AA8">
            <w:pPr>
              <w:rPr>
                <w:rFonts w:ascii="Helvetica" w:hAnsi="Helvetica" w:cs="Helvetica"/>
                <w:sz w:val="24"/>
              </w:rPr>
            </w:pPr>
            <w:r>
              <w:rPr>
                <w:rFonts w:ascii="Helvetica" w:hAnsi="Helvetica" w:cs="Helvetica"/>
                <w:sz w:val="24"/>
              </w:rPr>
              <w:t xml:space="preserve">Filter </w:t>
            </w:r>
          </w:p>
          <w:p w14:paraId="7A23E4E0" w14:textId="77777777" w:rsidR="00617A6D" w:rsidRDefault="00617A6D" w:rsidP="00D06AA8">
            <w:pPr>
              <w:rPr>
                <w:rFonts w:ascii="Helvetica" w:hAnsi="Helvetica" w:cs="Helvetica"/>
                <w:sz w:val="24"/>
              </w:rPr>
            </w:pPr>
            <w:r>
              <w:rPr>
                <w:rFonts w:ascii="Helvetica" w:hAnsi="Helvetica" w:cs="Helvetica"/>
                <w:sz w:val="24"/>
              </w:rPr>
              <w:t>First Level =</w:t>
            </w:r>
          </w:p>
        </w:tc>
        <w:tc>
          <w:tcPr>
            <w:tcW w:w="1275" w:type="dxa"/>
          </w:tcPr>
          <w:p w14:paraId="4E1070E4" w14:textId="77777777" w:rsidR="00617A6D" w:rsidRDefault="00603D01" w:rsidP="00DB7F9F">
            <w:pPr>
              <w:rPr>
                <w:rFonts w:ascii="Helvetica" w:hAnsi="Helvetica" w:cs="Helvetica"/>
                <w:sz w:val="24"/>
              </w:rPr>
            </w:pPr>
            <w:r>
              <w:rPr>
                <w:rFonts w:ascii="Helvetica" w:hAnsi="Helvetica" w:cs="Helvetica"/>
                <w:sz w:val="24"/>
              </w:rPr>
              <w:t xml:space="preserve">Filter </w:t>
            </w:r>
          </w:p>
          <w:p w14:paraId="67C7BD0F" w14:textId="77777777" w:rsidR="00617A6D" w:rsidRDefault="00617A6D" w:rsidP="00DB7F9F">
            <w:pPr>
              <w:rPr>
                <w:rFonts w:ascii="Helvetica" w:hAnsi="Helvetica" w:cs="Helvetica"/>
                <w:sz w:val="24"/>
              </w:rPr>
            </w:pPr>
            <w:r>
              <w:rPr>
                <w:rFonts w:ascii="Helvetica" w:hAnsi="Helvetica" w:cs="Helvetica"/>
                <w:sz w:val="24"/>
              </w:rPr>
              <w:t>N Level =</w:t>
            </w:r>
          </w:p>
        </w:tc>
        <w:tc>
          <w:tcPr>
            <w:tcW w:w="1276" w:type="dxa"/>
          </w:tcPr>
          <w:p w14:paraId="74ACC74E" w14:textId="77777777" w:rsidR="00617A6D" w:rsidRDefault="00603D01" w:rsidP="001D4949">
            <w:pPr>
              <w:rPr>
                <w:rFonts w:ascii="Helvetica" w:hAnsi="Helvetica" w:cs="Helvetica"/>
                <w:sz w:val="24"/>
              </w:rPr>
            </w:pPr>
            <w:r>
              <w:rPr>
                <w:rFonts w:ascii="Helvetica" w:hAnsi="Helvetica" w:cs="Helvetica"/>
                <w:sz w:val="24"/>
              </w:rPr>
              <w:t xml:space="preserve">Filter </w:t>
            </w:r>
          </w:p>
          <w:p w14:paraId="2366F9E4" w14:textId="77777777" w:rsidR="00617A6D" w:rsidRDefault="00617A6D" w:rsidP="00DB7F9F">
            <w:pPr>
              <w:rPr>
                <w:rFonts w:ascii="Helvetica" w:hAnsi="Helvetica" w:cs="Helvetica"/>
                <w:sz w:val="24"/>
              </w:rPr>
            </w:pPr>
            <w:r>
              <w:rPr>
                <w:rFonts w:ascii="Helvetica" w:hAnsi="Helvetica" w:cs="Helvetica"/>
                <w:sz w:val="24"/>
              </w:rPr>
              <w:t xml:space="preserve">First Level </w:t>
            </w:r>
          </w:p>
          <w:p w14:paraId="408D71BA" w14:textId="77777777" w:rsidR="00617A6D" w:rsidRDefault="00617A6D" w:rsidP="00DB7F9F">
            <w:pPr>
              <w:rPr>
                <w:rFonts w:ascii="Helvetica" w:hAnsi="Helvetica" w:cs="Helvetica"/>
                <w:sz w:val="24"/>
              </w:rPr>
            </w:pPr>
            <w:r>
              <w:rPr>
                <w:rFonts w:ascii="Helvetica" w:hAnsi="Helvetica" w:cs="Helvetica"/>
                <w:sz w:val="24"/>
              </w:rPr>
              <w:t>Other operators</w:t>
            </w:r>
          </w:p>
        </w:tc>
        <w:tc>
          <w:tcPr>
            <w:tcW w:w="1276" w:type="dxa"/>
          </w:tcPr>
          <w:p w14:paraId="0D50B481" w14:textId="77777777" w:rsidR="00617A6D" w:rsidRDefault="00603D01" w:rsidP="001D4949">
            <w:pPr>
              <w:rPr>
                <w:rFonts w:ascii="Helvetica" w:hAnsi="Helvetica" w:cs="Helvetica"/>
                <w:sz w:val="24"/>
              </w:rPr>
            </w:pPr>
            <w:r>
              <w:rPr>
                <w:rFonts w:ascii="Helvetica" w:hAnsi="Helvetica" w:cs="Helvetica"/>
                <w:sz w:val="24"/>
              </w:rPr>
              <w:t xml:space="preserve">Filter </w:t>
            </w:r>
          </w:p>
          <w:p w14:paraId="6C297AB9" w14:textId="77777777" w:rsidR="00617A6D" w:rsidRDefault="00617A6D" w:rsidP="00DB7F9F">
            <w:pPr>
              <w:rPr>
                <w:rFonts w:ascii="Helvetica" w:hAnsi="Helvetica" w:cs="Helvetica"/>
                <w:sz w:val="24"/>
              </w:rPr>
            </w:pPr>
            <w:r>
              <w:rPr>
                <w:rFonts w:ascii="Helvetica" w:hAnsi="Helvetica" w:cs="Helvetica"/>
                <w:sz w:val="24"/>
              </w:rPr>
              <w:t xml:space="preserve">N Level </w:t>
            </w:r>
          </w:p>
          <w:p w14:paraId="0E55FE73" w14:textId="77777777" w:rsidR="00617A6D" w:rsidRDefault="00617A6D" w:rsidP="003425A2">
            <w:pPr>
              <w:rPr>
                <w:rFonts w:ascii="Helvetica" w:hAnsi="Helvetica" w:cs="Helvetica"/>
                <w:sz w:val="24"/>
              </w:rPr>
            </w:pPr>
            <w:r>
              <w:rPr>
                <w:rFonts w:ascii="Helvetica" w:hAnsi="Helvetica" w:cs="Helvetica"/>
                <w:sz w:val="24"/>
              </w:rPr>
              <w:t xml:space="preserve">Other </w:t>
            </w:r>
            <w:r w:rsidR="003425A2">
              <w:rPr>
                <w:rFonts w:ascii="Helvetica" w:hAnsi="Helvetica" w:cs="Helvetica"/>
                <w:sz w:val="24"/>
              </w:rPr>
              <w:t>operators</w:t>
            </w:r>
          </w:p>
        </w:tc>
        <w:tc>
          <w:tcPr>
            <w:tcW w:w="1198" w:type="dxa"/>
          </w:tcPr>
          <w:p w14:paraId="140F4358" w14:textId="77777777" w:rsidR="00617A6D" w:rsidRDefault="00617A6D" w:rsidP="00DB7F9F">
            <w:pPr>
              <w:rPr>
                <w:rFonts w:ascii="Helvetica" w:hAnsi="Helvetica" w:cs="Helvetica"/>
                <w:sz w:val="24"/>
              </w:rPr>
            </w:pPr>
            <w:r>
              <w:rPr>
                <w:rFonts w:ascii="Helvetica" w:hAnsi="Helvetica" w:cs="Helvetica"/>
                <w:sz w:val="24"/>
              </w:rPr>
              <w:t>Attribute Selection First Level</w:t>
            </w:r>
          </w:p>
        </w:tc>
        <w:tc>
          <w:tcPr>
            <w:tcW w:w="1212" w:type="dxa"/>
          </w:tcPr>
          <w:p w14:paraId="289737F9" w14:textId="77777777" w:rsidR="00617A6D" w:rsidRDefault="00617A6D" w:rsidP="00DB7F9F">
            <w:pPr>
              <w:rPr>
                <w:rFonts w:ascii="Helvetica" w:hAnsi="Helvetica" w:cs="Helvetica"/>
                <w:sz w:val="24"/>
              </w:rPr>
            </w:pPr>
            <w:r>
              <w:rPr>
                <w:rFonts w:ascii="Helvetica" w:hAnsi="Helvetica" w:cs="Helvetica"/>
                <w:sz w:val="24"/>
              </w:rPr>
              <w:t>Attribute Selection N</w:t>
            </w:r>
          </w:p>
          <w:p w14:paraId="4C4B1D5A" w14:textId="77777777" w:rsidR="00617A6D" w:rsidRDefault="00617A6D" w:rsidP="00DB7F9F">
            <w:pPr>
              <w:rPr>
                <w:rFonts w:ascii="Helvetica" w:hAnsi="Helvetica" w:cs="Helvetica"/>
                <w:sz w:val="24"/>
              </w:rPr>
            </w:pPr>
            <w:r>
              <w:rPr>
                <w:rFonts w:ascii="Helvetica" w:hAnsi="Helvetica" w:cs="Helvetica"/>
                <w:sz w:val="24"/>
              </w:rPr>
              <w:t>Level</w:t>
            </w:r>
          </w:p>
        </w:tc>
      </w:tr>
      <w:tr w:rsidR="00603D01" w14:paraId="3B8C6F49" w14:textId="77777777" w:rsidTr="00911BC9">
        <w:tc>
          <w:tcPr>
            <w:tcW w:w="2268" w:type="dxa"/>
          </w:tcPr>
          <w:p w14:paraId="5DEA1922" w14:textId="77777777" w:rsidR="00617A6D" w:rsidRDefault="00C90F65" w:rsidP="00DB7F9F">
            <w:pPr>
              <w:rPr>
                <w:rFonts w:ascii="Helvetica" w:hAnsi="Helvetica" w:cs="Helvetica"/>
                <w:sz w:val="24"/>
              </w:rPr>
            </w:pPr>
            <w:proofErr w:type="spellStart"/>
            <w:r>
              <w:rPr>
                <w:rFonts w:ascii="Helvetica" w:hAnsi="Helvetica" w:cs="Helvetica"/>
                <w:sz w:val="24"/>
                <w:lang w:eastAsia="it-IT"/>
              </w:rPr>
              <w:t>externalId</w:t>
            </w:r>
            <w:proofErr w:type="spellEnd"/>
          </w:p>
        </w:tc>
        <w:tc>
          <w:tcPr>
            <w:tcW w:w="1701" w:type="dxa"/>
          </w:tcPr>
          <w:p w14:paraId="78D320AA" w14:textId="77777777" w:rsidR="00617A6D" w:rsidRDefault="00C90F65" w:rsidP="00DB7F9F">
            <w:pPr>
              <w:rPr>
                <w:rFonts w:ascii="Helvetica" w:hAnsi="Helvetica" w:cs="Helvetica"/>
                <w:sz w:val="24"/>
              </w:rPr>
            </w:pPr>
            <w:r>
              <w:rPr>
                <w:rFonts w:ascii="Helvetica" w:hAnsi="Helvetica" w:cs="Helvetica"/>
                <w:sz w:val="24"/>
              </w:rPr>
              <w:t>O</w:t>
            </w:r>
          </w:p>
        </w:tc>
        <w:tc>
          <w:tcPr>
            <w:tcW w:w="1275" w:type="dxa"/>
          </w:tcPr>
          <w:p w14:paraId="56990880" w14:textId="77777777" w:rsidR="00617A6D" w:rsidRDefault="00C90F65" w:rsidP="00DB7F9F">
            <w:pPr>
              <w:rPr>
                <w:rFonts w:ascii="Helvetica" w:hAnsi="Helvetica" w:cs="Helvetica"/>
                <w:sz w:val="24"/>
              </w:rPr>
            </w:pPr>
            <w:r>
              <w:rPr>
                <w:rFonts w:ascii="Helvetica" w:hAnsi="Helvetica" w:cs="Helvetica"/>
                <w:sz w:val="24"/>
              </w:rPr>
              <w:t>NA</w:t>
            </w:r>
          </w:p>
        </w:tc>
        <w:tc>
          <w:tcPr>
            <w:tcW w:w="1276" w:type="dxa"/>
          </w:tcPr>
          <w:p w14:paraId="47E80252" w14:textId="77777777" w:rsidR="00617A6D" w:rsidRDefault="00C90F65" w:rsidP="00DB7F9F">
            <w:pPr>
              <w:rPr>
                <w:rFonts w:ascii="Helvetica" w:hAnsi="Helvetica" w:cs="Helvetica"/>
                <w:sz w:val="24"/>
              </w:rPr>
            </w:pPr>
            <w:r>
              <w:rPr>
                <w:rFonts w:ascii="Helvetica" w:hAnsi="Helvetica" w:cs="Helvetica"/>
                <w:sz w:val="24"/>
              </w:rPr>
              <w:t>NA</w:t>
            </w:r>
          </w:p>
        </w:tc>
        <w:tc>
          <w:tcPr>
            <w:tcW w:w="1276" w:type="dxa"/>
          </w:tcPr>
          <w:p w14:paraId="2AADEC3E" w14:textId="77777777" w:rsidR="00617A6D" w:rsidRDefault="00C90F65" w:rsidP="00DB7F9F">
            <w:pPr>
              <w:rPr>
                <w:rFonts w:ascii="Helvetica" w:hAnsi="Helvetica" w:cs="Helvetica"/>
                <w:sz w:val="24"/>
              </w:rPr>
            </w:pPr>
            <w:r>
              <w:rPr>
                <w:rFonts w:ascii="Helvetica" w:hAnsi="Helvetica" w:cs="Helvetica"/>
                <w:sz w:val="24"/>
              </w:rPr>
              <w:t>NA</w:t>
            </w:r>
          </w:p>
        </w:tc>
        <w:tc>
          <w:tcPr>
            <w:tcW w:w="1198" w:type="dxa"/>
          </w:tcPr>
          <w:p w14:paraId="6D4CC1F0" w14:textId="77777777" w:rsidR="00617A6D" w:rsidRDefault="00603D01" w:rsidP="00DB7F9F">
            <w:pPr>
              <w:rPr>
                <w:rFonts w:ascii="Helvetica" w:hAnsi="Helvetica" w:cs="Helvetica"/>
                <w:sz w:val="24"/>
              </w:rPr>
            </w:pPr>
            <w:r>
              <w:rPr>
                <w:rFonts w:ascii="Helvetica" w:hAnsi="Helvetica" w:cs="Helvetica"/>
                <w:sz w:val="24"/>
              </w:rPr>
              <w:t>M</w:t>
            </w:r>
          </w:p>
        </w:tc>
        <w:tc>
          <w:tcPr>
            <w:tcW w:w="1212" w:type="dxa"/>
          </w:tcPr>
          <w:p w14:paraId="34B915F7" w14:textId="77777777" w:rsidR="00617A6D" w:rsidRDefault="00603D01" w:rsidP="00DB7F9F">
            <w:pPr>
              <w:rPr>
                <w:rFonts w:ascii="Helvetica" w:hAnsi="Helvetica" w:cs="Helvetica"/>
                <w:sz w:val="24"/>
              </w:rPr>
            </w:pPr>
            <w:r>
              <w:rPr>
                <w:rFonts w:ascii="Helvetica" w:hAnsi="Helvetica" w:cs="Helvetica"/>
                <w:sz w:val="24"/>
              </w:rPr>
              <w:t>O</w:t>
            </w:r>
          </w:p>
        </w:tc>
      </w:tr>
      <w:tr w:rsidR="00C90F65" w14:paraId="30EC6F7D" w14:textId="77777777" w:rsidTr="00911BC9">
        <w:tc>
          <w:tcPr>
            <w:tcW w:w="2268" w:type="dxa"/>
          </w:tcPr>
          <w:p w14:paraId="15961319" w14:textId="77777777" w:rsidR="00C90F65" w:rsidRDefault="00C90F65" w:rsidP="00DB7F9F">
            <w:pPr>
              <w:rPr>
                <w:rFonts w:ascii="Helvetica" w:hAnsi="Helvetica" w:cs="Helvetica"/>
                <w:sz w:val="24"/>
                <w:lang w:eastAsia="it-IT"/>
              </w:rPr>
            </w:pPr>
            <w:r>
              <w:rPr>
                <w:rFonts w:ascii="Helvetica" w:hAnsi="Helvetica" w:cs="Helvetica"/>
                <w:sz w:val="24"/>
                <w:lang w:eastAsia="it-IT"/>
              </w:rPr>
              <w:t>state</w:t>
            </w:r>
          </w:p>
        </w:tc>
        <w:tc>
          <w:tcPr>
            <w:tcW w:w="1701" w:type="dxa"/>
          </w:tcPr>
          <w:p w14:paraId="396755D0" w14:textId="77777777" w:rsidR="00C90F65" w:rsidRDefault="00C90F65" w:rsidP="00DB7F9F">
            <w:pPr>
              <w:rPr>
                <w:rFonts w:ascii="Helvetica" w:hAnsi="Helvetica" w:cs="Helvetica"/>
                <w:sz w:val="24"/>
              </w:rPr>
            </w:pPr>
            <w:r>
              <w:rPr>
                <w:rFonts w:ascii="Helvetica" w:hAnsi="Helvetica" w:cs="Helvetica"/>
                <w:sz w:val="24"/>
              </w:rPr>
              <w:t>O</w:t>
            </w:r>
          </w:p>
        </w:tc>
        <w:tc>
          <w:tcPr>
            <w:tcW w:w="1275" w:type="dxa"/>
          </w:tcPr>
          <w:p w14:paraId="4C53DB16" w14:textId="77777777" w:rsidR="00C90F65" w:rsidRDefault="00C90F65" w:rsidP="00DB7F9F">
            <w:pPr>
              <w:rPr>
                <w:rFonts w:ascii="Helvetica" w:hAnsi="Helvetica" w:cs="Helvetica"/>
                <w:sz w:val="24"/>
              </w:rPr>
            </w:pPr>
            <w:r>
              <w:rPr>
                <w:rFonts w:ascii="Helvetica" w:hAnsi="Helvetica" w:cs="Helvetica"/>
                <w:sz w:val="24"/>
              </w:rPr>
              <w:t>NA</w:t>
            </w:r>
          </w:p>
        </w:tc>
        <w:tc>
          <w:tcPr>
            <w:tcW w:w="1276" w:type="dxa"/>
          </w:tcPr>
          <w:p w14:paraId="4808C29E" w14:textId="77777777" w:rsidR="00C90F65" w:rsidRDefault="00C90F65" w:rsidP="00DB7F9F">
            <w:pPr>
              <w:rPr>
                <w:rFonts w:ascii="Helvetica" w:hAnsi="Helvetica" w:cs="Helvetica"/>
                <w:sz w:val="24"/>
              </w:rPr>
            </w:pPr>
            <w:r>
              <w:rPr>
                <w:rFonts w:ascii="Helvetica" w:hAnsi="Helvetica" w:cs="Helvetica"/>
                <w:sz w:val="24"/>
              </w:rPr>
              <w:t>O</w:t>
            </w:r>
          </w:p>
        </w:tc>
        <w:tc>
          <w:tcPr>
            <w:tcW w:w="1276" w:type="dxa"/>
          </w:tcPr>
          <w:p w14:paraId="131F0942" w14:textId="77777777" w:rsidR="00C90F65" w:rsidRDefault="00C90F65" w:rsidP="00DB7F9F">
            <w:pPr>
              <w:rPr>
                <w:rFonts w:ascii="Helvetica" w:hAnsi="Helvetica" w:cs="Helvetica"/>
                <w:sz w:val="24"/>
              </w:rPr>
            </w:pPr>
            <w:r>
              <w:rPr>
                <w:rFonts w:ascii="Helvetica" w:hAnsi="Helvetica" w:cs="Helvetica"/>
                <w:sz w:val="24"/>
              </w:rPr>
              <w:t>NA</w:t>
            </w:r>
          </w:p>
        </w:tc>
        <w:tc>
          <w:tcPr>
            <w:tcW w:w="1198" w:type="dxa"/>
          </w:tcPr>
          <w:p w14:paraId="28B2E4FF" w14:textId="77777777" w:rsidR="00C90F65" w:rsidRDefault="00C90F65" w:rsidP="00DB7F9F">
            <w:pPr>
              <w:rPr>
                <w:rFonts w:ascii="Helvetica" w:hAnsi="Helvetica" w:cs="Helvetica"/>
                <w:sz w:val="24"/>
              </w:rPr>
            </w:pPr>
          </w:p>
        </w:tc>
        <w:tc>
          <w:tcPr>
            <w:tcW w:w="1212" w:type="dxa"/>
          </w:tcPr>
          <w:p w14:paraId="7207D111" w14:textId="77777777" w:rsidR="00C90F65" w:rsidRDefault="00C90F65" w:rsidP="00DB7F9F">
            <w:pPr>
              <w:rPr>
                <w:rFonts w:ascii="Helvetica" w:hAnsi="Helvetica" w:cs="Helvetica"/>
                <w:sz w:val="24"/>
              </w:rPr>
            </w:pPr>
          </w:p>
        </w:tc>
      </w:tr>
      <w:tr w:rsidR="00C90F65" w14:paraId="7D7C8AAE" w14:textId="77777777" w:rsidTr="00911BC9">
        <w:tc>
          <w:tcPr>
            <w:tcW w:w="2268" w:type="dxa"/>
          </w:tcPr>
          <w:p w14:paraId="797DE10E" w14:textId="77777777" w:rsidR="00C90F65" w:rsidRDefault="00C90F65" w:rsidP="00DB7F9F">
            <w:pPr>
              <w:rPr>
                <w:rFonts w:ascii="Helvetica" w:hAnsi="Helvetica" w:cs="Helvetica"/>
                <w:sz w:val="24"/>
                <w:lang w:eastAsia="it-IT"/>
              </w:rPr>
            </w:pPr>
            <w:proofErr w:type="spellStart"/>
            <w:r>
              <w:rPr>
                <w:rFonts w:ascii="Helvetica" w:hAnsi="Helvetica" w:cs="Helvetica"/>
                <w:sz w:val="24"/>
                <w:lang w:eastAsia="it-IT"/>
              </w:rPr>
              <w:t>xxxDate</w:t>
            </w:r>
            <w:proofErr w:type="spellEnd"/>
            <w:r>
              <w:rPr>
                <w:rFonts w:ascii="Helvetica" w:hAnsi="Helvetica" w:cs="Helvetica"/>
                <w:sz w:val="24"/>
                <w:lang w:eastAsia="it-IT"/>
              </w:rPr>
              <w:t xml:space="preserve"> (all dates)</w:t>
            </w:r>
          </w:p>
        </w:tc>
        <w:tc>
          <w:tcPr>
            <w:tcW w:w="1701" w:type="dxa"/>
          </w:tcPr>
          <w:p w14:paraId="6D2FBD56" w14:textId="77777777" w:rsidR="00C90F65" w:rsidRDefault="00C90F65" w:rsidP="00DB7F9F">
            <w:pPr>
              <w:rPr>
                <w:rFonts w:ascii="Helvetica" w:hAnsi="Helvetica" w:cs="Helvetica"/>
                <w:sz w:val="24"/>
              </w:rPr>
            </w:pPr>
            <w:r>
              <w:rPr>
                <w:rFonts w:ascii="Helvetica" w:hAnsi="Helvetica" w:cs="Helvetica"/>
                <w:sz w:val="24"/>
              </w:rPr>
              <w:t>O</w:t>
            </w:r>
          </w:p>
        </w:tc>
        <w:tc>
          <w:tcPr>
            <w:tcW w:w="1275" w:type="dxa"/>
          </w:tcPr>
          <w:p w14:paraId="5B7F71C5" w14:textId="77777777" w:rsidR="00C90F65" w:rsidRDefault="00C90F65" w:rsidP="00DB7F9F">
            <w:pPr>
              <w:rPr>
                <w:rFonts w:ascii="Helvetica" w:hAnsi="Helvetica" w:cs="Helvetica"/>
                <w:sz w:val="24"/>
              </w:rPr>
            </w:pPr>
            <w:r>
              <w:rPr>
                <w:rFonts w:ascii="Helvetica" w:hAnsi="Helvetica" w:cs="Helvetica"/>
                <w:sz w:val="24"/>
              </w:rPr>
              <w:t>NA</w:t>
            </w:r>
          </w:p>
        </w:tc>
        <w:tc>
          <w:tcPr>
            <w:tcW w:w="1276" w:type="dxa"/>
          </w:tcPr>
          <w:p w14:paraId="433C7133" w14:textId="77777777" w:rsidR="00C90F65" w:rsidRDefault="00C90F65" w:rsidP="00DB7F9F">
            <w:pPr>
              <w:rPr>
                <w:rFonts w:ascii="Helvetica" w:hAnsi="Helvetica" w:cs="Helvetica"/>
                <w:sz w:val="24"/>
              </w:rPr>
            </w:pPr>
            <w:r>
              <w:rPr>
                <w:rFonts w:ascii="Helvetica" w:hAnsi="Helvetica" w:cs="Helvetica"/>
                <w:sz w:val="24"/>
              </w:rPr>
              <w:t>O</w:t>
            </w:r>
          </w:p>
        </w:tc>
        <w:tc>
          <w:tcPr>
            <w:tcW w:w="1276" w:type="dxa"/>
          </w:tcPr>
          <w:p w14:paraId="00CF9B2E" w14:textId="77777777" w:rsidR="00C90F65" w:rsidRDefault="00C90F65" w:rsidP="00DB7F9F">
            <w:pPr>
              <w:rPr>
                <w:rFonts w:ascii="Helvetica" w:hAnsi="Helvetica" w:cs="Helvetica"/>
                <w:sz w:val="24"/>
              </w:rPr>
            </w:pPr>
            <w:r>
              <w:rPr>
                <w:rFonts w:ascii="Helvetica" w:hAnsi="Helvetica" w:cs="Helvetica"/>
                <w:sz w:val="24"/>
              </w:rPr>
              <w:t>NA</w:t>
            </w:r>
          </w:p>
        </w:tc>
        <w:tc>
          <w:tcPr>
            <w:tcW w:w="1198" w:type="dxa"/>
          </w:tcPr>
          <w:p w14:paraId="3780EB89" w14:textId="77777777" w:rsidR="00C90F65" w:rsidRDefault="00C90F65" w:rsidP="00DB7F9F">
            <w:pPr>
              <w:rPr>
                <w:rFonts w:ascii="Helvetica" w:hAnsi="Helvetica" w:cs="Helvetica"/>
                <w:sz w:val="24"/>
              </w:rPr>
            </w:pPr>
          </w:p>
        </w:tc>
        <w:tc>
          <w:tcPr>
            <w:tcW w:w="1212" w:type="dxa"/>
          </w:tcPr>
          <w:p w14:paraId="67D8A69C" w14:textId="77777777" w:rsidR="00C90F65" w:rsidRDefault="00C90F65" w:rsidP="00DB7F9F">
            <w:pPr>
              <w:rPr>
                <w:rFonts w:ascii="Helvetica" w:hAnsi="Helvetica" w:cs="Helvetica"/>
                <w:sz w:val="24"/>
              </w:rPr>
            </w:pPr>
          </w:p>
        </w:tc>
      </w:tr>
      <w:tr w:rsidR="00C90F65" w14:paraId="7CB0EF19" w14:textId="77777777" w:rsidTr="00911BC9">
        <w:tc>
          <w:tcPr>
            <w:tcW w:w="2268" w:type="dxa"/>
          </w:tcPr>
          <w:p w14:paraId="2DE13783" w14:textId="77777777" w:rsidR="00C90F65" w:rsidRDefault="00C90F65" w:rsidP="00DB7F9F">
            <w:pPr>
              <w:rPr>
                <w:rFonts w:ascii="Helvetica" w:hAnsi="Helvetica" w:cs="Helvetica"/>
                <w:sz w:val="24"/>
                <w:lang w:eastAsia="it-IT"/>
              </w:rPr>
            </w:pPr>
            <w:r>
              <w:rPr>
                <w:rFonts w:ascii="Helvetica" w:hAnsi="Helvetica" w:cs="Helvetica"/>
                <w:sz w:val="24"/>
                <w:lang w:eastAsia="it-IT"/>
              </w:rPr>
              <w:t>priority</w:t>
            </w:r>
          </w:p>
        </w:tc>
        <w:tc>
          <w:tcPr>
            <w:tcW w:w="1701" w:type="dxa"/>
          </w:tcPr>
          <w:p w14:paraId="341B71A2" w14:textId="77777777" w:rsidR="00C90F65" w:rsidRDefault="00C90F65" w:rsidP="00DB7F9F">
            <w:pPr>
              <w:rPr>
                <w:rFonts w:ascii="Helvetica" w:hAnsi="Helvetica" w:cs="Helvetica"/>
                <w:sz w:val="24"/>
              </w:rPr>
            </w:pPr>
            <w:r>
              <w:rPr>
                <w:rFonts w:ascii="Helvetica" w:hAnsi="Helvetica" w:cs="Helvetica"/>
                <w:sz w:val="24"/>
              </w:rPr>
              <w:t>O</w:t>
            </w:r>
          </w:p>
        </w:tc>
        <w:tc>
          <w:tcPr>
            <w:tcW w:w="1275" w:type="dxa"/>
          </w:tcPr>
          <w:p w14:paraId="1BE333EA" w14:textId="77777777" w:rsidR="00C90F65" w:rsidRDefault="00C90F65" w:rsidP="00DB7F9F">
            <w:pPr>
              <w:rPr>
                <w:rFonts w:ascii="Helvetica" w:hAnsi="Helvetica" w:cs="Helvetica"/>
                <w:sz w:val="24"/>
              </w:rPr>
            </w:pPr>
            <w:r>
              <w:rPr>
                <w:rFonts w:ascii="Helvetica" w:hAnsi="Helvetica" w:cs="Helvetica"/>
                <w:sz w:val="24"/>
              </w:rPr>
              <w:t>NA</w:t>
            </w:r>
          </w:p>
        </w:tc>
        <w:tc>
          <w:tcPr>
            <w:tcW w:w="1276" w:type="dxa"/>
          </w:tcPr>
          <w:p w14:paraId="764B463C" w14:textId="77777777" w:rsidR="00C90F65" w:rsidRDefault="00C90F65" w:rsidP="00DB7F9F">
            <w:pPr>
              <w:rPr>
                <w:rFonts w:ascii="Helvetica" w:hAnsi="Helvetica" w:cs="Helvetica"/>
                <w:sz w:val="24"/>
              </w:rPr>
            </w:pPr>
            <w:r>
              <w:rPr>
                <w:rFonts w:ascii="Helvetica" w:hAnsi="Helvetica" w:cs="Helvetica"/>
                <w:sz w:val="24"/>
              </w:rPr>
              <w:t>O</w:t>
            </w:r>
          </w:p>
        </w:tc>
        <w:tc>
          <w:tcPr>
            <w:tcW w:w="1276" w:type="dxa"/>
          </w:tcPr>
          <w:p w14:paraId="40D26EC6" w14:textId="77777777" w:rsidR="00C90F65" w:rsidRDefault="00C90F65" w:rsidP="00DB7F9F">
            <w:pPr>
              <w:rPr>
                <w:rFonts w:ascii="Helvetica" w:hAnsi="Helvetica" w:cs="Helvetica"/>
                <w:sz w:val="24"/>
              </w:rPr>
            </w:pPr>
            <w:r>
              <w:rPr>
                <w:rFonts w:ascii="Helvetica" w:hAnsi="Helvetica" w:cs="Helvetica"/>
                <w:sz w:val="24"/>
              </w:rPr>
              <w:t>NA</w:t>
            </w:r>
          </w:p>
        </w:tc>
        <w:tc>
          <w:tcPr>
            <w:tcW w:w="1198" w:type="dxa"/>
          </w:tcPr>
          <w:p w14:paraId="63F068E3" w14:textId="77777777" w:rsidR="00C90F65" w:rsidRDefault="00C90F65" w:rsidP="00DB7F9F">
            <w:pPr>
              <w:rPr>
                <w:rFonts w:ascii="Helvetica" w:hAnsi="Helvetica" w:cs="Helvetica"/>
                <w:sz w:val="24"/>
              </w:rPr>
            </w:pPr>
          </w:p>
        </w:tc>
        <w:tc>
          <w:tcPr>
            <w:tcW w:w="1212" w:type="dxa"/>
          </w:tcPr>
          <w:p w14:paraId="18F4A6D5" w14:textId="77777777" w:rsidR="00C90F65" w:rsidRDefault="00C90F65" w:rsidP="00DB7F9F">
            <w:pPr>
              <w:rPr>
                <w:rFonts w:ascii="Helvetica" w:hAnsi="Helvetica" w:cs="Helvetica"/>
                <w:sz w:val="24"/>
              </w:rPr>
            </w:pPr>
          </w:p>
        </w:tc>
      </w:tr>
      <w:tr w:rsidR="00C90F65" w14:paraId="592E7017" w14:textId="77777777" w:rsidTr="00911BC9">
        <w:tc>
          <w:tcPr>
            <w:tcW w:w="2268" w:type="dxa"/>
          </w:tcPr>
          <w:p w14:paraId="2AD19B5A" w14:textId="77777777" w:rsidR="00C90F65" w:rsidRDefault="00C90F65" w:rsidP="00DB7F9F">
            <w:pPr>
              <w:rPr>
                <w:rFonts w:ascii="Helvetica" w:hAnsi="Helvetica" w:cs="Helvetica"/>
                <w:sz w:val="24"/>
                <w:lang w:eastAsia="it-IT"/>
              </w:rPr>
            </w:pPr>
            <w:r>
              <w:rPr>
                <w:rFonts w:ascii="Helvetica" w:hAnsi="Helvetica" w:cs="Helvetica"/>
                <w:sz w:val="24"/>
                <w:lang w:eastAsia="it-IT"/>
              </w:rPr>
              <w:t>category</w:t>
            </w:r>
          </w:p>
        </w:tc>
        <w:tc>
          <w:tcPr>
            <w:tcW w:w="1701" w:type="dxa"/>
          </w:tcPr>
          <w:p w14:paraId="46419C8B" w14:textId="77777777" w:rsidR="00C90F65" w:rsidRDefault="00C90F65" w:rsidP="00DB7F9F">
            <w:pPr>
              <w:rPr>
                <w:rFonts w:ascii="Helvetica" w:hAnsi="Helvetica" w:cs="Helvetica"/>
                <w:sz w:val="24"/>
              </w:rPr>
            </w:pPr>
            <w:r>
              <w:rPr>
                <w:rFonts w:ascii="Helvetica" w:hAnsi="Helvetica" w:cs="Helvetica"/>
                <w:sz w:val="24"/>
              </w:rPr>
              <w:t>O</w:t>
            </w:r>
          </w:p>
        </w:tc>
        <w:tc>
          <w:tcPr>
            <w:tcW w:w="1275" w:type="dxa"/>
          </w:tcPr>
          <w:p w14:paraId="5E1F59F5" w14:textId="77777777" w:rsidR="00C90F65" w:rsidRDefault="00C90F65" w:rsidP="00DB7F9F">
            <w:pPr>
              <w:rPr>
                <w:rFonts w:ascii="Helvetica" w:hAnsi="Helvetica" w:cs="Helvetica"/>
                <w:sz w:val="24"/>
              </w:rPr>
            </w:pPr>
            <w:r>
              <w:rPr>
                <w:rFonts w:ascii="Helvetica" w:hAnsi="Helvetica" w:cs="Helvetica"/>
                <w:sz w:val="24"/>
              </w:rPr>
              <w:t>NA</w:t>
            </w:r>
          </w:p>
        </w:tc>
        <w:tc>
          <w:tcPr>
            <w:tcW w:w="1276" w:type="dxa"/>
          </w:tcPr>
          <w:p w14:paraId="73CB078F" w14:textId="77777777" w:rsidR="00C90F65" w:rsidRDefault="00C90F65" w:rsidP="00DB7F9F">
            <w:pPr>
              <w:rPr>
                <w:rFonts w:ascii="Helvetica" w:hAnsi="Helvetica" w:cs="Helvetica"/>
                <w:sz w:val="24"/>
              </w:rPr>
            </w:pPr>
            <w:r>
              <w:rPr>
                <w:rFonts w:ascii="Helvetica" w:hAnsi="Helvetica" w:cs="Helvetica"/>
                <w:sz w:val="24"/>
              </w:rPr>
              <w:t>O</w:t>
            </w:r>
          </w:p>
        </w:tc>
        <w:tc>
          <w:tcPr>
            <w:tcW w:w="1276" w:type="dxa"/>
          </w:tcPr>
          <w:p w14:paraId="4EEDE6F2" w14:textId="77777777" w:rsidR="00C90F65" w:rsidRDefault="00C90F65" w:rsidP="00DB7F9F">
            <w:pPr>
              <w:rPr>
                <w:rFonts w:ascii="Helvetica" w:hAnsi="Helvetica" w:cs="Helvetica"/>
                <w:sz w:val="24"/>
              </w:rPr>
            </w:pPr>
            <w:r>
              <w:rPr>
                <w:rFonts w:ascii="Helvetica" w:hAnsi="Helvetica" w:cs="Helvetica"/>
                <w:sz w:val="24"/>
              </w:rPr>
              <w:t>NA</w:t>
            </w:r>
          </w:p>
        </w:tc>
        <w:tc>
          <w:tcPr>
            <w:tcW w:w="1198" w:type="dxa"/>
          </w:tcPr>
          <w:p w14:paraId="17C19E45" w14:textId="77777777" w:rsidR="00C90F65" w:rsidRDefault="00C90F65" w:rsidP="00DB7F9F">
            <w:pPr>
              <w:rPr>
                <w:rFonts w:ascii="Helvetica" w:hAnsi="Helvetica" w:cs="Helvetica"/>
                <w:sz w:val="24"/>
              </w:rPr>
            </w:pPr>
          </w:p>
        </w:tc>
        <w:tc>
          <w:tcPr>
            <w:tcW w:w="1212" w:type="dxa"/>
          </w:tcPr>
          <w:p w14:paraId="79E17410" w14:textId="77777777" w:rsidR="00C90F65" w:rsidRDefault="00C90F65" w:rsidP="00DB7F9F">
            <w:pPr>
              <w:rPr>
                <w:rFonts w:ascii="Helvetica" w:hAnsi="Helvetica" w:cs="Helvetica"/>
                <w:sz w:val="24"/>
              </w:rPr>
            </w:pPr>
          </w:p>
        </w:tc>
      </w:tr>
      <w:tr w:rsidR="00C90F65" w14:paraId="1DA807D1" w14:textId="77777777" w:rsidTr="00911BC9">
        <w:tc>
          <w:tcPr>
            <w:tcW w:w="2268" w:type="dxa"/>
          </w:tcPr>
          <w:p w14:paraId="658EF9F2" w14:textId="77777777" w:rsidR="00C90F65" w:rsidRDefault="00C90F65" w:rsidP="00DB7F9F">
            <w:pPr>
              <w:rPr>
                <w:rFonts w:ascii="Helvetica" w:hAnsi="Helvetica" w:cs="Helvetica"/>
                <w:sz w:val="24"/>
                <w:lang w:eastAsia="it-IT"/>
              </w:rPr>
            </w:pPr>
            <w:proofErr w:type="spellStart"/>
            <w:r>
              <w:rPr>
                <w:rFonts w:ascii="Helvetica" w:hAnsi="Helvetica" w:cs="Helvetica"/>
                <w:sz w:val="24"/>
                <w:lang w:eastAsia="it-IT"/>
              </w:rPr>
              <w:t>notificationContact</w:t>
            </w:r>
            <w:proofErr w:type="spellEnd"/>
          </w:p>
        </w:tc>
        <w:tc>
          <w:tcPr>
            <w:tcW w:w="1701" w:type="dxa"/>
          </w:tcPr>
          <w:p w14:paraId="39179FB7" w14:textId="77777777" w:rsidR="00C90F65" w:rsidRDefault="00C90F65" w:rsidP="00DB7F9F">
            <w:pPr>
              <w:rPr>
                <w:rFonts w:ascii="Helvetica" w:hAnsi="Helvetica" w:cs="Helvetica"/>
                <w:sz w:val="24"/>
              </w:rPr>
            </w:pPr>
            <w:r>
              <w:rPr>
                <w:rFonts w:ascii="Helvetica" w:hAnsi="Helvetica" w:cs="Helvetica"/>
                <w:sz w:val="24"/>
              </w:rPr>
              <w:t>O</w:t>
            </w:r>
          </w:p>
        </w:tc>
        <w:tc>
          <w:tcPr>
            <w:tcW w:w="1275" w:type="dxa"/>
          </w:tcPr>
          <w:p w14:paraId="5A571169" w14:textId="77777777" w:rsidR="00C90F65" w:rsidRDefault="00C90F65" w:rsidP="00DB7F9F">
            <w:pPr>
              <w:rPr>
                <w:rFonts w:ascii="Helvetica" w:hAnsi="Helvetica" w:cs="Helvetica"/>
                <w:sz w:val="24"/>
              </w:rPr>
            </w:pPr>
            <w:r>
              <w:rPr>
                <w:rFonts w:ascii="Helvetica" w:hAnsi="Helvetica" w:cs="Helvetica"/>
                <w:sz w:val="24"/>
              </w:rPr>
              <w:t>NA</w:t>
            </w:r>
          </w:p>
        </w:tc>
        <w:tc>
          <w:tcPr>
            <w:tcW w:w="1276" w:type="dxa"/>
          </w:tcPr>
          <w:p w14:paraId="5943D27E" w14:textId="77777777" w:rsidR="00C90F65" w:rsidRDefault="00C90F65" w:rsidP="00DB7F9F">
            <w:pPr>
              <w:rPr>
                <w:rFonts w:ascii="Helvetica" w:hAnsi="Helvetica" w:cs="Helvetica"/>
                <w:sz w:val="24"/>
              </w:rPr>
            </w:pPr>
            <w:r>
              <w:rPr>
                <w:rFonts w:ascii="Helvetica" w:hAnsi="Helvetica" w:cs="Helvetica"/>
                <w:sz w:val="24"/>
              </w:rPr>
              <w:t>NA</w:t>
            </w:r>
          </w:p>
        </w:tc>
        <w:tc>
          <w:tcPr>
            <w:tcW w:w="1276" w:type="dxa"/>
          </w:tcPr>
          <w:p w14:paraId="19EF1473" w14:textId="77777777" w:rsidR="00C90F65" w:rsidRDefault="00C90F65" w:rsidP="00DB7F9F">
            <w:pPr>
              <w:rPr>
                <w:rFonts w:ascii="Helvetica" w:hAnsi="Helvetica" w:cs="Helvetica"/>
                <w:sz w:val="24"/>
              </w:rPr>
            </w:pPr>
            <w:r>
              <w:rPr>
                <w:rFonts w:ascii="Helvetica" w:hAnsi="Helvetica" w:cs="Helvetica"/>
                <w:sz w:val="24"/>
              </w:rPr>
              <w:t>NA</w:t>
            </w:r>
          </w:p>
        </w:tc>
        <w:tc>
          <w:tcPr>
            <w:tcW w:w="1198" w:type="dxa"/>
          </w:tcPr>
          <w:p w14:paraId="03F0501B" w14:textId="77777777" w:rsidR="00C90F65" w:rsidRDefault="00C90F65" w:rsidP="00DB7F9F">
            <w:pPr>
              <w:rPr>
                <w:rFonts w:ascii="Helvetica" w:hAnsi="Helvetica" w:cs="Helvetica"/>
                <w:sz w:val="24"/>
              </w:rPr>
            </w:pPr>
          </w:p>
        </w:tc>
        <w:tc>
          <w:tcPr>
            <w:tcW w:w="1212" w:type="dxa"/>
          </w:tcPr>
          <w:p w14:paraId="353DC47F" w14:textId="77777777" w:rsidR="00C90F65" w:rsidRDefault="00C90F65" w:rsidP="00DB7F9F">
            <w:pPr>
              <w:rPr>
                <w:rFonts w:ascii="Helvetica" w:hAnsi="Helvetica" w:cs="Helvetica"/>
                <w:sz w:val="24"/>
              </w:rPr>
            </w:pPr>
          </w:p>
        </w:tc>
      </w:tr>
      <w:tr w:rsidR="00C90F65" w14:paraId="549FDEDC" w14:textId="77777777" w:rsidTr="00911BC9">
        <w:tc>
          <w:tcPr>
            <w:tcW w:w="2268" w:type="dxa"/>
          </w:tcPr>
          <w:p w14:paraId="5240A1EF" w14:textId="77777777" w:rsidR="00C90F65" w:rsidRDefault="00C90F65" w:rsidP="00C90F65">
            <w:pPr>
              <w:rPr>
                <w:rFonts w:ascii="Helvetica" w:hAnsi="Helvetica" w:cs="Helvetica"/>
                <w:sz w:val="24"/>
                <w:lang w:eastAsia="it-IT"/>
              </w:rPr>
            </w:pPr>
            <w:proofErr w:type="spellStart"/>
            <w:r>
              <w:rPr>
                <w:rFonts w:ascii="Helvetica" w:hAnsi="Helvetica" w:cs="Helvetica"/>
                <w:sz w:val="24"/>
                <w:lang w:eastAsia="it-IT"/>
              </w:rPr>
              <w:t>relatedParty.xxx</w:t>
            </w:r>
            <w:proofErr w:type="spellEnd"/>
          </w:p>
        </w:tc>
        <w:tc>
          <w:tcPr>
            <w:tcW w:w="1701" w:type="dxa"/>
          </w:tcPr>
          <w:p w14:paraId="149132D5" w14:textId="77777777" w:rsidR="00C90F65" w:rsidRDefault="00C90F65" w:rsidP="00DB7F9F">
            <w:pPr>
              <w:rPr>
                <w:rFonts w:ascii="Helvetica" w:hAnsi="Helvetica" w:cs="Helvetica"/>
                <w:sz w:val="24"/>
              </w:rPr>
            </w:pPr>
            <w:r>
              <w:rPr>
                <w:rFonts w:ascii="Helvetica" w:hAnsi="Helvetica" w:cs="Helvetica"/>
                <w:sz w:val="24"/>
              </w:rPr>
              <w:t>NA</w:t>
            </w:r>
          </w:p>
        </w:tc>
        <w:tc>
          <w:tcPr>
            <w:tcW w:w="1275" w:type="dxa"/>
          </w:tcPr>
          <w:p w14:paraId="2157C32A" w14:textId="77777777" w:rsidR="00C90F65" w:rsidRDefault="00C90F65" w:rsidP="00DB7F9F">
            <w:pPr>
              <w:rPr>
                <w:rFonts w:ascii="Helvetica" w:hAnsi="Helvetica" w:cs="Helvetica"/>
                <w:sz w:val="24"/>
              </w:rPr>
            </w:pPr>
            <w:r>
              <w:rPr>
                <w:rFonts w:ascii="Helvetica" w:hAnsi="Helvetica" w:cs="Helvetica"/>
                <w:sz w:val="24"/>
              </w:rPr>
              <w:t>O</w:t>
            </w:r>
          </w:p>
        </w:tc>
        <w:tc>
          <w:tcPr>
            <w:tcW w:w="1276" w:type="dxa"/>
          </w:tcPr>
          <w:p w14:paraId="3EE6D50F" w14:textId="77777777" w:rsidR="00C90F65" w:rsidRDefault="00C90F65" w:rsidP="00DB7F9F">
            <w:pPr>
              <w:rPr>
                <w:rFonts w:ascii="Helvetica" w:hAnsi="Helvetica" w:cs="Helvetica"/>
                <w:sz w:val="24"/>
              </w:rPr>
            </w:pPr>
            <w:r>
              <w:rPr>
                <w:rFonts w:ascii="Helvetica" w:hAnsi="Helvetica" w:cs="Helvetica"/>
                <w:sz w:val="24"/>
              </w:rPr>
              <w:t>NA</w:t>
            </w:r>
          </w:p>
        </w:tc>
        <w:tc>
          <w:tcPr>
            <w:tcW w:w="1276" w:type="dxa"/>
          </w:tcPr>
          <w:p w14:paraId="38888022" w14:textId="77777777" w:rsidR="00C90F65" w:rsidRDefault="00C90F65" w:rsidP="00DB7F9F">
            <w:pPr>
              <w:rPr>
                <w:rFonts w:ascii="Helvetica" w:hAnsi="Helvetica" w:cs="Helvetica"/>
                <w:sz w:val="24"/>
              </w:rPr>
            </w:pPr>
            <w:r>
              <w:rPr>
                <w:rFonts w:ascii="Helvetica" w:hAnsi="Helvetica" w:cs="Helvetica"/>
                <w:sz w:val="24"/>
              </w:rPr>
              <w:t>NA</w:t>
            </w:r>
          </w:p>
        </w:tc>
        <w:tc>
          <w:tcPr>
            <w:tcW w:w="1198" w:type="dxa"/>
          </w:tcPr>
          <w:p w14:paraId="67A87077" w14:textId="77777777" w:rsidR="00C90F65" w:rsidRDefault="00C90F65" w:rsidP="00DB7F9F">
            <w:pPr>
              <w:rPr>
                <w:rFonts w:ascii="Helvetica" w:hAnsi="Helvetica" w:cs="Helvetica"/>
                <w:sz w:val="24"/>
              </w:rPr>
            </w:pPr>
          </w:p>
        </w:tc>
        <w:tc>
          <w:tcPr>
            <w:tcW w:w="1212" w:type="dxa"/>
          </w:tcPr>
          <w:p w14:paraId="43EF7672" w14:textId="77777777" w:rsidR="00C90F65" w:rsidRDefault="00C90F65" w:rsidP="00DB7F9F">
            <w:pPr>
              <w:rPr>
                <w:rFonts w:ascii="Helvetica" w:hAnsi="Helvetica" w:cs="Helvetica"/>
                <w:sz w:val="24"/>
              </w:rPr>
            </w:pPr>
          </w:p>
        </w:tc>
      </w:tr>
      <w:tr w:rsidR="00C90F65" w14:paraId="01E00EB0" w14:textId="77777777" w:rsidTr="00911BC9">
        <w:tc>
          <w:tcPr>
            <w:tcW w:w="2268" w:type="dxa"/>
          </w:tcPr>
          <w:p w14:paraId="143589E6" w14:textId="77777777" w:rsidR="00C90F65" w:rsidRDefault="00C90F65" w:rsidP="00DB7F9F">
            <w:pPr>
              <w:rPr>
                <w:rFonts w:ascii="Helvetica" w:hAnsi="Helvetica" w:cs="Helvetica"/>
                <w:sz w:val="24"/>
                <w:lang w:eastAsia="it-IT"/>
              </w:rPr>
            </w:pPr>
            <w:proofErr w:type="spellStart"/>
            <w:r>
              <w:rPr>
                <w:rFonts w:ascii="Helvetica" w:hAnsi="Helvetica" w:cs="Helvetica"/>
                <w:sz w:val="24"/>
                <w:lang w:eastAsia="it-IT"/>
              </w:rPr>
              <w:t>orderItem.xxx</w:t>
            </w:r>
            <w:proofErr w:type="spellEnd"/>
          </w:p>
        </w:tc>
        <w:tc>
          <w:tcPr>
            <w:tcW w:w="1701" w:type="dxa"/>
          </w:tcPr>
          <w:p w14:paraId="64F7E637" w14:textId="77777777" w:rsidR="00C90F65" w:rsidRDefault="00C90F65" w:rsidP="00DB7F9F">
            <w:pPr>
              <w:rPr>
                <w:rFonts w:ascii="Helvetica" w:hAnsi="Helvetica" w:cs="Helvetica"/>
                <w:sz w:val="24"/>
              </w:rPr>
            </w:pPr>
            <w:r>
              <w:rPr>
                <w:rFonts w:ascii="Helvetica" w:hAnsi="Helvetica" w:cs="Helvetica"/>
                <w:sz w:val="24"/>
              </w:rPr>
              <w:t>NA</w:t>
            </w:r>
          </w:p>
        </w:tc>
        <w:tc>
          <w:tcPr>
            <w:tcW w:w="1275" w:type="dxa"/>
          </w:tcPr>
          <w:p w14:paraId="1547A586" w14:textId="77777777" w:rsidR="00C90F65" w:rsidRDefault="00C90F65" w:rsidP="00DB7F9F">
            <w:pPr>
              <w:rPr>
                <w:rFonts w:ascii="Helvetica" w:hAnsi="Helvetica" w:cs="Helvetica"/>
                <w:sz w:val="24"/>
              </w:rPr>
            </w:pPr>
            <w:r>
              <w:rPr>
                <w:rFonts w:ascii="Helvetica" w:hAnsi="Helvetica" w:cs="Helvetica"/>
                <w:sz w:val="24"/>
              </w:rPr>
              <w:t>O</w:t>
            </w:r>
          </w:p>
        </w:tc>
        <w:tc>
          <w:tcPr>
            <w:tcW w:w="1276" w:type="dxa"/>
          </w:tcPr>
          <w:p w14:paraId="78A5BB7A" w14:textId="77777777" w:rsidR="00C90F65" w:rsidRDefault="00C90F65" w:rsidP="00DB7F9F">
            <w:pPr>
              <w:rPr>
                <w:rFonts w:ascii="Helvetica" w:hAnsi="Helvetica" w:cs="Helvetica"/>
                <w:sz w:val="24"/>
              </w:rPr>
            </w:pPr>
            <w:r>
              <w:rPr>
                <w:rFonts w:ascii="Helvetica" w:hAnsi="Helvetica" w:cs="Helvetica"/>
                <w:sz w:val="24"/>
              </w:rPr>
              <w:t>NA</w:t>
            </w:r>
          </w:p>
        </w:tc>
        <w:tc>
          <w:tcPr>
            <w:tcW w:w="1276" w:type="dxa"/>
          </w:tcPr>
          <w:p w14:paraId="09162133" w14:textId="77777777" w:rsidR="00C90F65" w:rsidRDefault="00C90F65" w:rsidP="00DB7F9F">
            <w:pPr>
              <w:rPr>
                <w:rFonts w:ascii="Helvetica" w:hAnsi="Helvetica" w:cs="Helvetica"/>
                <w:sz w:val="24"/>
              </w:rPr>
            </w:pPr>
            <w:r>
              <w:rPr>
                <w:rFonts w:ascii="Helvetica" w:hAnsi="Helvetica" w:cs="Helvetica"/>
                <w:sz w:val="24"/>
              </w:rPr>
              <w:t>O</w:t>
            </w:r>
          </w:p>
        </w:tc>
        <w:tc>
          <w:tcPr>
            <w:tcW w:w="1198" w:type="dxa"/>
          </w:tcPr>
          <w:p w14:paraId="310447F8" w14:textId="77777777" w:rsidR="00C90F65" w:rsidRDefault="00C90F65" w:rsidP="00DB7F9F">
            <w:pPr>
              <w:rPr>
                <w:rFonts w:ascii="Helvetica" w:hAnsi="Helvetica" w:cs="Helvetica"/>
                <w:sz w:val="24"/>
              </w:rPr>
            </w:pPr>
          </w:p>
        </w:tc>
        <w:tc>
          <w:tcPr>
            <w:tcW w:w="1212" w:type="dxa"/>
          </w:tcPr>
          <w:p w14:paraId="0C49AF8B" w14:textId="77777777" w:rsidR="00C90F65" w:rsidRDefault="00C90F65" w:rsidP="00DB7F9F">
            <w:pPr>
              <w:rPr>
                <w:rFonts w:ascii="Helvetica" w:hAnsi="Helvetica" w:cs="Helvetica"/>
                <w:sz w:val="24"/>
              </w:rPr>
            </w:pPr>
          </w:p>
        </w:tc>
      </w:tr>
    </w:tbl>
    <w:p w14:paraId="0BA02958" w14:textId="77777777" w:rsidR="00DB7F9F" w:rsidRPr="00603D01" w:rsidRDefault="00DB7F9F" w:rsidP="00603D01">
      <w:pPr>
        <w:rPr>
          <w:rFonts w:ascii="Helvetica" w:hAnsi="Helvetica" w:cs="Helvetica"/>
          <w:sz w:val="24"/>
        </w:rPr>
      </w:pPr>
    </w:p>
    <w:p w14:paraId="1A5EB950" w14:textId="77777777" w:rsidR="00911BC9" w:rsidRDefault="00911BC9" w:rsidP="00911BC9">
      <w:pPr>
        <w:pStyle w:val="Heading1"/>
      </w:pPr>
      <w:bookmarkStart w:id="89" w:name="_Toc432067426"/>
      <w:r>
        <w:lastRenderedPageBreak/>
        <w:t xml:space="preserve">API POST OPERATION </w:t>
      </w:r>
      <w:r w:rsidR="005A3907">
        <w:t>CONFORMANCE</w:t>
      </w:r>
      <w:bookmarkEnd w:id="89"/>
    </w:p>
    <w:p w14:paraId="3EF80034" w14:textId="77777777" w:rsidR="00911BC9" w:rsidRDefault="00911BC9" w:rsidP="00911BC9">
      <w:pPr>
        <w:rPr>
          <w:rFonts w:ascii="Helvetica" w:hAnsi="Helvetica" w:cs="Helvetica"/>
          <w:sz w:val="24"/>
          <w:lang w:eastAsia="it-IT"/>
        </w:rPr>
      </w:pPr>
    </w:p>
    <w:p w14:paraId="4B2CA6CA" w14:textId="77777777" w:rsidR="00911BC9" w:rsidRDefault="00911BC9" w:rsidP="00911BC9">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 xml:space="preserve">resource </w:t>
      </w:r>
      <w:r w:rsidRPr="004D2586">
        <w:rPr>
          <w:rFonts w:ascii="Helvetica" w:hAnsi="Helvetica" w:cs="Helvetica"/>
          <w:sz w:val="24"/>
          <w:lang w:eastAsia="it-IT"/>
        </w:rPr>
        <w:t>use the following template</w:t>
      </w:r>
      <w:r>
        <w:rPr>
          <w:rFonts w:ascii="Helvetica" w:hAnsi="Helvetica" w:cs="Helvetica"/>
          <w:sz w:val="24"/>
          <w:lang w:eastAsia="it-IT"/>
        </w:rPr>
        <w:t xml:space="preserve"> to specify the mandatory and optional features supported by the POST operation.</w:t>
      </w:r>
    </w:p>
    <w:p w14:paraId="0B077817" w14:textId="77777777" w:rsidR="00E82235" w:rsidRDefault="00E82235" w:rsidP="00E82235">
      <w:pPr>
        <w:spacing w:after="0" w:line="240" w:lineRule="auto"/>
        <w:rPr>
          <w:rFonts w:ascii="Helvetica" w:eastAsia="Calibri" w:hAnsi="Helvetica" w:cs="Helvetica"/>
          <w:sz w:val="24"/>
          <w:szCs w:val="22"/>
          <w:lang w:val="it-IT" w:eastAsia="it-IT"/>
        </w:rPr>
      </w:pPr>
    </w:p>
    <w:p w14:paraId="3896C2A1" w14:textId="77777777" w:rsidR="00E82235" w:rsidRDefault="00E82235" w:rsidP="00E82235">
      <w:pPr>
        <w:pStyle w:val="Heading2"/>
      </w:pPr>
      <w:bookmarkStart w:id="90" w:name="_Toc432067427"/>
      <w:r>
        <w:t>POST API/</w:t>
      </w:r>
      <w:del w:id="91" w:author="pierre gauthier" w:date="2015-10-08T17:42:00Z">
        <w:r w:rsidR="00A02353" w:rsidDel="00293665">
          <w:delText>ProductOrder</w:delText>
        </w:r>
      </w:del>
      <w:bookmarkEnd w:id="90"/>
      <w:ins w:id="92" w:author="pierre gauthier" w:date="2015-10-08T17:42:00Z">
        <w:r w:rsidR="00293665">
          <w:t>Customer</w:t>
        </w:r>
      </w:ins>
    </w:p>
    <w:p w14:paraId="0AB55DC7" w14:textId="77777777" w:rsidR="00E82235" w:rsidRDefault="00E82235" w:rsidP="00E82235">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6ADB531D" w14:textId="77777777" w:rsidR="00E82235" w:rsidRPr="00D46940" w:rsidRDefault="00E82235" w:rsidP="00E82235">
      <w:pPr>
        <w:rPr>
          <w:rFonts w:ascii="Helvetica" w:hAnsi="Helvetica" w:cs="Helvetica"/>
          <w:sz w:val="24"/>
        </w:rPr>
      </w:pPr>
    </w:p>
    <w:p w14:paraId="7B1065BC" w14:textId="77777777" w:rsidR="00E82235" w:rsidRPr="00D46940" w:rsidRDefault="00E82235" w:rsidP="00E82235">
      <w:pPr>
        <w:rPr>
          <w:rFonts w:ascii="Helvetica" w:hAnsi="Helvetica" w:cs="Helvetica"/>
          <w:sz w:val="24"/>
        </w:rPr>
      </w:pPr>
      <w:r>
        <w:rPr>
          <w:rFonts w:ascii="Helvetica" w:hAnsi="Helvetica" w:cs="Helvetica"/>
          <w:sz w:val="24"/>
        </w:rPr>
        <w:t xml:space="preserve">       </w:t>
      </w:r>
      <w:r w:rsidRPr="00D46940">
        <w:rPr>
          <w:rFonts w:ascii="Helvetica" w:hAnsi="Helvetica" w:cs="Helvetica"/>
          <w:sz w:val="24"/>
        </w:rPr>
        <w:t xml:space="preserve">ID </w:t>
      </w:r>
      <w:proofErr w:type="gramStart"/>
      <w:r w:rsidRPr="00D46940">
        <w:rPr>
          <w:rFonts w:ascii="Helvetica" w:hAnsi="Helvetica" w:cs="Helvetica"/>
          <w:sz w:val="24"/>
        </w:rPr>
        <w:t>Management :</w:t>
      </w:r>
      <w:proofErr w:type="gramEnd"/>
    </w:p>
    <w:p w14:paraId="3F1BD435" w14:textId="77777777" w:rsidR="00E82235" w:rsidRPr="00D46940" w:rsidRDefault="00E82235" w:rsidP="00E82235">
      <w:pPr>
        <w:pStyle w:val="ListParagraph"/>
        <w:rPr>
          <w:rFonts w:ascii="Helvetica" w:hAnsi="Helvetica" w:cs="Helvetica"/>
          <w:sz w:val="24"/>
        </w:rPr>
      </w:pPr>
      <w:r w:rsidRPr="00D46940">
        <w:rPr>
          <w:rFonts w:ascii="Helvetica" w:hAnsi="Helvetica" w:cs="Helvetica"/>
          <w:sz w:val="24"/>
        </w:rPr>
        <w:t>Specify the ID Management Rule POST without specifying the ID  must result in the system generating the ID for the &lt;Entity&gt;. In a specific case, the ID can also be included in the POST (optional)</w:t>
      </w:r>
    </w:p>
    <w:p w14:paraId="29A8D949" w14:textId="77777777" w:rsidR="00E82235" w:rsidRDefault="00E82235" w:rsidP="00E82235">
      <w:pPr>
        <w:pStyle w:val="ListParagraph"/>
        <w:rPr>
          <w:rFonts w:ascii="Helvetica" w:hAnsi="Helvetica" w:cs="Helvetica"/>
          <w:sz w:val="24"/>
        </w:rPr>
      </w:pPr>
    </w:p>
    <w:p w14:paraId="4DA48BCD" w14:textId="77777777" w:rsidR="00E82235" w:rsidRDefault="00E82235" w:rsidP="00E82235">
      <w:pPr>
        <w:pStyle w:val="ListParagraph"/>
        <w:rPr>
          <w:rFonts w:ascii="Helvetica" w:hAnsi="Helvetica" w:cs="Helvetica"/>
          <w:sz w:val="24"/>
        </w:rPr>
      </w:pPr>
    </w:p>
    <w:tbl>
      <w:tblPr>
        <w:tblStyle w:val="TableGrid"/>
        <w:tblW w:w="0" w:type="auto"/>
        <w:tblInd w:w="1080" w:type="dxa"/>
        <w:tblLook w:val="04A0" w:firstRow="1" w:lastRow="0" w:firstColumn="1" w:lastColumn="0" w:noHBand="0" w:noVBand="1"/>
      </w:tblPr>
      <w:tblGrid>
        <w:gridCol w:w="4111"/>
        <w:gridCol w:w="1068"/>
        <w:gridCol w:w="4055"/>
      </w:tblGrid>
      <w:tr w:rsidR="00E82235" w14:paraId="375CD980" w14:textId="77777777" w:rsidTr="00E069DF">
        <w:tc>
          <w:tcPr>
            <w:tcW w:w="4111" w:type="dxa"/>
          </w:tcPr>
          <w:p w14:paraId="3C941FD9" w14:textId="77777777" w:rsidR="00E82235" w:rsidRDefault="00E82235" w:rsidP="00E069DF">
            <w:pPr>
              <w:rPr>
                <w:rFonts w:ascii="Helvetica" w:hAnsi="Helvetica" w:cs="Helvetica"/>
                <w:sz w:val="24"/>
              </w:rPr>
            </w:pPr>
            <w:r>
              <w:rPr>
                <w:rFonts w:ascii="Helvetica" w:hAnsi="Helvetica" w:cs="Helvetica"/>
                <w:sz w:val="24"/>
              </w:rPr>
              <w:t>POST</w:t>
            </w:r>
          </w:p>
        </w:tc>
        <w:tc>
          <w:tcPr>
            <w:tcW w:w="1068" w:type="dxa"/>
          </w:tcPr>
          <w:p w14:paraId="1996A2A6" w14:textId="77777777" w:rsidR="00E82235" w:rsidRDefault="00E82235" w:rsidP="00E069DF">
            <w:pPr>
              <w:rPr>
                <w:rFonts w:ascii="Helvetica" w:hAnsi="Helvetica" w:cs="Helvetica"/>
                <w:sz w:val="24"/>
              </w:rPr>
            </w:pPr>
            <w:r>
              <w:rPr>
                <w:rFonts w:ascii="Helvetica" w:hAnsi="Helvetica" w:cs="Helvetica"/>
                <w:sz w:val="24"/>
              </w:rPr>
              <w:t>M</w:t>
            </w:r>
          </w:p>
        </w:tc>
        <w:tc>
          <w:tcPr>
            <w:tcW w:w="4055" w:type="dxa"/>
          </w:tcPr>
          <w:p w14:paraId="42EA737A" w14:textId="77777777" w:rsidR="00E82235" w:rsidRDefault="00E82235" w:rsidP="00E069DF">
            <w:pPr>
              <w:rPr>
                <w:rFonts w:ascii="Helvetica" w:hAnsi="Helvetica" w:cs="Helvetica"/>
                <w:sz w:val="24"/>
              </w:rPr>
            </w:pPr>
          </w:p>
        </w:tc>
      </w:tr>
      <w:tr w:rsidR="00E82235" w14:paraId="5D4E61B0" w14:textId="77777777" w:rsidTr="00E069DF">
        <w:tc>
          <w:tcPr>
            <w:tcW w:w="4111" w:type="dxa"/>
          </w:tcPr>
          <w:p w14:paraId="0010D69A" w14:textId="77777777" w:rsidR="00E82235" w:rsidRDefault="00E82235" w:rsidP="00E069DF">
            <w:pPr>
              <w:rPr>
                <w:rFonts w:ascii="Helvetica" w:hAnsi="Helvetica" w:cs="Helvetica"/>
                <w:sz w:val="24"/>
              </w:rPr>
            </w:pPr>
            <w:r>
              <w:rPr>
                <w:rFonts w:ascii="Helvetica" w:hAnsi="Helvetica" w:cs="Helvetica"/>
                <w:sz w:val="24"/>
              </w:rPr>
              <w:t>Status Code 201</w:t>
            </w:r>
          </w:p>
        </w:tc>
        <w:tc>
          <w:tcPr>
            <w:tcW w:w="1068" w:type="dxa"/>
          </w:tcPr>
          <w:p w14:paraId="21056FEB" w14:textId="77777777" w:rsidR="00E82235" w:rsidRDefault="00E82235" w:rsidP="00E069DF">
            <w:pPr>
              <w:rPr>
                <w:rFonts w:ascii="Helvetica" w:hAnsi="Helvetica" w:cs="Helvetica"/>
                <w:sz w:val="24"/>
              </w:rPr>
            </w:pPr>
            <w:r>
              <w:rPr>
                <w:rFonts w:ascii="Helvetica" w:hAnsi="Helvetica" w:cs="Helvetica"/>
                <w:sz w:val="24"/>
              </w:rPr>
              <w:t xml:space="preserve">M </w:t>
            </w:r>
          </w:p>
        </w:tc>
        <w:tc>
          <w:tcPr>
            <w:tcW w:w="4055" w:type="dxa"/>
          </w:tcPr>
          <w:p w14:paraId="68A35706" w14:textId="77777777" w:rsidR="00E82235" w:rsidRDefault="00E82235" w:rsidP="00E069DF">
            <w:pPr>
              <w:rPr>
                <w:rFonts w:ascii="Helvetica" w:hAnsi="Helvetica" w:cs="Helvetica"/>
                <w:sz w:val="24"/>
              </w:rPr>
            </w:pPr>
          </w:p>
        </w:tc>
      </w:tr>
      <w:tr w:rsidR="00E82235" w14:paraId="7CF6809E" w14:textId="77777777" w:rsidTr="00E069DF">
        <w:tc>
          <w:tcPr>
            <w:tcW w:w="4111" w:type="dxa"/>
          </w:tcPr>
          <w:p w14:paraId="230674FB" w14:textId="77777777" w:rsidR="00E82235" w:rsidRDefault="00E82235" w:rsidP="00E069DF">
            <w:pPr>
              <w:rPr>
                <w:rFonts w:ascii="Helvetica" w:hAnsi="Helvetica" w:cs="Helvetica"/>
                <w:sz w:val="24"/>
              </w:rPr>
            </w:pPr>
            <w:r>
              <w:rPr>
                <w:rFonts w:ascii="Helvetica" w:hAnsi="Helvetica" w:cs="Helvetica"/>
                <w:sz w:val="24"/>
              </w:rPr>
              <w:t>Other Status Codes</w:t>
            </w:r>
          </w:p>
        </w:tc>
        <w:tc>
          <w:tcPr>
            <w:tcW w:w="1068" w:type="dxa"/>
          </w:tcPr>
          <w:p w14:paraId="49C28511" w14:textId="77777777" w:rsidR="00E82235" w:rsidRDefault="00E82235" w:rsidP="00E069DF">
            <w:pPr>
              <w:rPr>
                <w:rFonts w:ascii="Helvetica" w:hAnsi="Helvetica" w:cs="Helvetica"/>
                <w:sz w:val="24"/>
              </w:rPr>
            </w:pPr>
            <w:r>
              <w:rPr>
                <w:rFonts w:ascii="Helvetica" w:hAnsi="Helvetica" w:cs="Helvetica"/>
                <w:sz w:val="24"/>
              </w:rPr>
              <w:t>NA</w:t>
            </w:r>
          </w:p>
        </w:tc>
        <w:tc>
          <w:tcPr>
            <w:tcW w:w="4055" w:type="dxa"/>
          </w:tcPr>
          <w:p w14:paraId="4677CCBE" w14:textId="77777777" w:rsidR="00E82235" w:rsidRDefault="00E82235" w:rsidP="00E069DF">
            <w:pPr>
              <w:rPr>
                <w:rFonts w:ascii="Helvetica" w:hAnsi="Helvetica" w:cs="Helvetica"/>
                <w:sz w:val="24"/>
              </w:rPr>
            </w:pPr>
          </w:p>
        </w:tc>
      </w:tr>
    </w:tbl>
    <w:p w14:paraId="17B1274F" w14:textId="77777777" w:rsidR="00E82235" w:rsidRDefault="00E82235" w:rsidP="00E82235">
      <w:pPr>
        <w:pStyle w:val="ListParagraph"/>
        <w:rPr>
          <w:rFonts w:ascii="Helvetica" w:hAnsi="Helvetica" w:cs="Helvetica"/>
          <w:sz w:val="24"/>
        </w:rPr>
      </w:pPr>
    </w:p>
    <w:p w14:paraId="023DC98F" w14:textId="77777777" w:rsidR="00E82235" w:rsidRDefault="00E82235" w:rsidP="00E82235">
      <w:pPr>
        <w:pStyle w:val="ListParagraph"/>
        <w:rPr>
          <w:rFonts w:ascii="Helvetica" w:hAnsi="Helvetica" w:cs="Helvetica"/>
          <w:sz w:val="24"/>
        </w:rPr>
      </w:pPr>
    </w:p>
    <w:p w14:paraId="176A2DD8" w14:textId="77777777" w:rsidR="00E82235" w:rsidRDefault="00E82235" w:rsidP="00E82235">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9485" w:type="dxa"/>
        <w:tblInd w:w="1080" w:type="dxa"/>
        <w:tblLayout w:type="fixed"/>
        <w:tblLook w:val="04A0" w:firstRow="1" w:lastRow="0" w:firstColumn="1" w:lastColumn="0" w:noHBand="0" w:noVBand="1"/>
      </w:tblPr>
      <w:tblGrid>
        <w:gridCol w:w="304"/>
        <w:gridCol w:w="284"/>
        <w:gridCol w:w="2551"/>
        <w:gridCol w:w="1276"/>
        <w:gridCol w:w="2126"/>
        <w:gridCol w:w="2944"/>
      </w:tblGrid>
      <w:tr w:rsidR="00CF600C" w14:paraId="3DFFA1E7" w14:textId="77777777" w:rsidTr="00A02353">
        <w:tc>
          <w:tcPr>
            <w:tcW w:w="3139" w:type="dxa"/>
            <w:gridSpan w:val="3"/>
          </w:tcPr>
          <w:p w14:paraId="5F6D8878" w14:textId="77777777" w:rsidR="00E82235" w:rsidRDefault="00E82235" w:rsidP="00E069DF">
            <w:pPr>
              <w:rPr>
                <w:rFonts w:ascii="Helvetica" w:hAnsi="Helvetica" w:cs="Helvetica"/>
                <w:sz w:val="24"/>
              </w:rPr>
            </w:pPr>
            <w:r>
              <w:rPr>
                <w:rFonts w:ascii="Helvetica" w:hAnsi="Helvetica" w:cs="Helvetica"/>
                <w:sz w:val="24"/>
              </w:rPr>
              <w:t>Attribute name</w:t>
            </w:r>
          </w:p>
        </w:tc>
        <w:tc>
          <w:tcPr>
            <w:tcW w:w="1276" w:type="dxa"/>
          </w:tcPr>
          <w:p w14:paraId="08193BA3" w14:textId="77777777" w:rsidR="00E82235" w:rsidRDefault="00E82235" w:rsidP="00E069DF">
            <w:pPr>
              <w:rPr>
                <w:rFonts w:ascii="Helvetica" w:hAnsi="Helvetica" w:cs="Helvetica"/>
                <w:sz w:val="24"/>
              </w:rPr>
            </w:pPr>
            <w:r>
              <w:rPr>
                <w:rFonts w:ascii="Helvetica" w:hAnsi="Helvetica" w:cs="Helvetica"/>
                <w:sz w:val="24"/>
              </w:rPr>
              <w:t>Mandatory</w:t>
            </w:r>
          </w:p>
        </w:tc>
        <w:tc>
          <w:tcPr>
            <w:tcW w:w="2126" w:type="dxa"/>
          </w:tcPr>
          <w:p w14:paraId="4B11A019" w14:textId="77777777" w:rsidR="00E82235" w:rsidRDefault="00E82235" w:rsidP="00E069DF">
            <w:pPr>
              <w:rPr>
                <w:rFonts w:ascii="Helvetica" w:hAnsi="Helvetica" w:cs="Helvetica"/>
                <w:sz w:val="24"/>
              </w:rPr>
            </w:pPr>
            <w:r>
              <w:rPr>
                <w:rFonts w:ascii="Helvetica" w:hAnsi="Helvetica" w:cs="Helvetica"/>
                <w:sz w:val="24"/>
              </w:rPr>
              <w:t>Default</w:t>
            </w:r>
          </w:p>
        </w:tc>
        <w:tc>
          <w:tcPr>
            <w:tcW w:w="2944" w:type="dxa"/>
          </w:tcPr>
          <w:p w14:paraId="7E37CEA6" w14:textId="77777777" w:rsidR="00E82235" w:rsidRDefault="00E82235" w:rsidP="00E069DF">
            <w:pPr>
              <w:rPr>
                <w:rFonts w:ascii="Helvetica" w:hAnsi="Helvetica" w:cs="Helvetica"/>
                <w:sz w:val="24"/>
              </w:rPr>
            </w:pPr>
            <w:r>
              <w:rPr>
                <w:rFonts w:ascii="Helvetica" w:hAnsi="Helvetica" w:cs="Helvetica"/>
                <w:sz w:val="24"/>
              </w:rPr>
              <w:t>Rule</w:t>
            </w:r>
          </w:p>
        </w:tc>
      </w:tr>
      <w:tr w:rsidR="00CF600C" w14:paraId="55A18416" w14:textId="77777777" w:rsidTr="00A02353">
        <w:tc>
          <w:tcPr>
            <w:tcW w:w="3139" w:type="dxa"/>
            <w:gridSpan w:val="3"/>
          </w:tcPr>
          <w:p w14:paraId="12F2EE77" w14:textId="77777777" w:rsidR="00CF600C" w:rsidRDefault="00CF600C" w:rsidP="00E069DF">
            <w:pPr>
              <w:rPr>
                <w:rFonts w:ascii="Helvetica" w:hAnsi="Helvetica" w:cs="Helvetica"/>
                <w:sz w:val="24"/>
              </w:rPr>
            </w:pPr>
            <w:r>
              <w:rPr>
                <w:rFonts w:ascii="Helvetica" w:hAnsi="Helvetica" w:cs="Helvetica"/>
                <w:sz w:val="24"/>
                <w:lang w:eastAsia="it-IT"/>
              </w:rPr>
              <w:t>id</w:t>
            </w:r>
          </w:p>
        </w:tc>
        <w:tc>
          <w:tcPr>
            <w:tcW w:w="1276" w:type="dxa"/>
          </w:tcPr>
          <w:p w14:paraId="0CB31304"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4CED3461" w14:textId="77777777" w:rsidR="00CF600C" w:rsidRDefault="00CF600C" w:rsidP="00E069DF">
            <w:pPr>
              <w:rPr>
                <w:rFonts w:ascii="Helvetica" w:hAnsi="Helvetica" w:cs="Helvetica"/>
                <w:sz w:val="24"/>
              </w:rPr>
            </w:pPr>
          </w:p>
        </w:tc>
        <w:tc>
          <w:tcPr>
            <w:tcW w:w="2944" w:type="dxa"/>
          </w:tcPr>
          <w:p w14:paraId="42FF425B" w14:textId="77777777" w:rsidR="00CF600C" w:rsidRDefault="00CF600C" w:rsidP="00E069DF">
            <w:pPr>
              <w:rPr>
                <w:rFonts w:ascii="Helvetica" w:hAnsi="Helvetica" w:cs="Helvetica"/>
                <w:sz w:val="24"/>
              </w:rPr>
            </w:pPr>
            <w:r>
              <w:rPr>
                <w:rFonts w:ascii="Helvetica" w:hAnsi="Helvetica" w:cs="Helvetica"/>
                <w:sz w:val="24"/>
              </w:rPr>
              <w:t>Maybe provided if system supports it</w:t>
            </w:r>
          </w:p>
        </w:tc>
      </w:tr>
      <w:tr w:rsidR="00CF600C" w14:paraId="33C9EF78" w14:textId="77777777" w:rsidTr="00A02353">
        <w:tc>
          <w:tcPr>
            <w:tcW w:w="3139" w:type="dxa"/>
            <w:gridSpan w:val="3"/>
          </w:tcPr>
          <w:p w14:paraId="30551077" w14:textId="77777777" w:rsidR="00CF600C" w:rsidRDefault="00CF600C" w:rsidP="00E069DF">
            <w:pPr>
              <w:rPr>
                <w:rFonts w:ascii="Helvetica" w:hAnsi="Helvetica" w:cs="Helvetica"/>
                <w:sz w:val="24"/>
              </w:rPr>
            </w:pPr>
            <w:proofErr w:type="spellStart"/>
            <w:r>
              <w:rPr>
                <w:rFonts w:ascii="Helvetica" w:hAnsi="Helvetica" w:cs="Helvetica"/>
                <w:sz w:val="24"/>
                <w:lang w:eastAsia="it-IT"/>
              </w:rPr>
              <w:t>externalId</w:t>
            </w:r>
            <w:proofErr w:type="spellEnd"/>
          </w:p>
        </w:tc>
        <w:tc>
          <w:tcPr>
            <w:tcW w:w="1276" w:type="dxa"/>
          </w:tcPr>
          <w:p w14:paraId="4A658237"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334161C8" w14:textId="77777777" w:rsidR="00CF600C" w:rsidRDefault="00CF600C" w:rsidP="00E069DF">
            <w:pPr>
              <w:rPr>
                <w:rFonts w:ascii="Helvetica" w:hAnsi="Helvetica" w:cs="Helvetica"/>
                <w:sz w:val="24"/>
              </w:rPr>
            </w:pPr>
          </w:p>
        </w:tc>
        <w:tc>
          <w:tcPr>
            <w:tcW w:w="2944" w:type="dxa"/>
          </w:tcPr>
          <w:p w14:paraId="6E50FB69" w14:textId="77777777" w:rsidR="00CF600C" w:rsidRDefault="00CF600C" w:rsidP="00E069DF">
            <w:pPr>
              <w:rPr>
                <w:rFonts w:ascii="Helvetica" w:hAnsi="Helvetica" w:cs="Helvetica"/>
                <w:sz w:val="24"/>
              </w:rPr>
            </w:pPr>
          </w:p>
        </w:tc>
      </w:tr>
      <w:tr w:rsidR="00A02353" w14:paraId="42D840FE" w14:textId="77777777" w:rsidTr="00A02353">
        <w:tc>
          <w:tcPr>
            <w:tcW w:w="3139" w:type="dxa"/>
            <w:gridSpan w:val="3"/>
          </w:tcPr>
          <w:p w14:paraId="64F4A00A" w14:textId="77777777" w:rsidR="00A02353" w:rsidRDefault="00A02353" w:rsidP="00E069DF">
            <w:pPr>
              <w:rPr>
                <w:rFonts w:ascii="Helvetica" w:hAnsi="Helvetica" w:cs="Helvetica"/>
                <w:sz w:val="24"/>
                <w:lang w:eastAsia="it-IT"/>
              </w:rPr>
            </w:pPr>
            <w:r>
              <w:rPr>
                <w:rFonts w:ascii="Helvetica" w:hAnsi="Helvetica" w:cs="Helvetica"/>
                <w:sz w:val="24"/>
                <w:lang w:eastAsia="it-IT"/>
              </w:rPr>
              <w:t>state</w:t>
            </w:r>
          </w:p>
        </w:tc>
        <w:tc>
          <w:tcPr>
            <w:tcW w:w="1276" w:type="dxa"/>
          </w:tcPr>
          <w:p w14:paraId="17AC8A7C" w14:textId="77777777" w:rsidR="00A02353" w:rsidRDefault="00A02353" w:rsidP="00E069DF">
            <w:pPr>
              <w:rPr>
                <w:rFonts w:ascii="Helvetica" w:hAnsi="Helvetica" w:cs="Helvetica"/>
                <w:sz w:val="24"/>
              </w:rPr>
            </w:pPr>
            <w:r>
              <w:rPr>
                <w:rFonts w:ascii="Helvetica" w:hAnsi="Helvetica" w:cs="Helvetica"/>
                <w:sz w:val="24"/>
              </w:rPr>
              <w:t>N</w:t>
            </w:r>
          </w:p>
        </w:tc>
        <w:tc>
          <w:tcPr>
            <w:tcW w:w="2126" w:type="dxa"/>
          </w:tcPr>
          <w:p w14:paraId="51496B45" w14:textId="77777777" w:rsidR="00A02353" w:rsidRDefault="00A02353" w:rsidP="00E069DF">
            <w:pPr>
              <w:rPr>
                <w:rFonts w:ascii="Helvetica" w:hAnsi="Helvetica" w:cs="Helvetica"/>
                <w:sz w:val="24"/>
              </w:rPr>
            </w:pPr>
            <w:r>
              <w:rPr>
                <w:rFonts w:ascii="Helvetica" w:hAnsi="Helvetica" w:cs="Helvetica"/>
                <w:sz w:val="24"/>
              </w:rPr>
              <w:t>“Acknowledged”</w:t>
            </w:r>
          </w:p>
        </w:tc>
        <w:tc>
          <w:tcPr>
            <w:tcW w:w="2944" w:type="dxa"/>
          </w:tcPr>
          <w:p w14:paraId="08A52710" w14:textId="77777777" w:rsidR="00A02353" w:rsidRDefault="00A02353" w:rsidP="00E069DF">
            <w:pPr>
              <w:rPr>
                <w:rFonts w:ascii="Helvetica" w:hAnsi="Helvetica" w:cs="Helvetica"/>
                <w:sz w:val="24"/>
              </w:rPr>
            </w:pPr>
          </w:p>
        </w:tc>
      </w:tr>
      <w:tr w:rsidR="00CF600C" w14:paraId="42BB4F64" w14:textId="77777777" w:rsidTr="00A02353">
        <w:tc>
          <w:tcPr>
            <w:tcW w:w="3139" w:type="dxa"/>
            <w:gridSpan w:val="3"/>
          </w:tcPr>
          <w:p w14:paraId="7D42223E" w14:textId="77777777" w:rsidR="00CF600C" w:rsidRDefault="00CF600C" w:rsidP="00E069DF">
            <w:pPr>
              <w:rPr>
                <w:rFonts w:ascii="Helvetica" w:hAnsi="Helvetica" w:cs="Helvetica"/>
                <w:sz w:val="24"/>
              </w:rPr>
            </w:pPr>
            <w:r>
              <w:rPr>
                <w:rFonts w:ascii="Helvetica" w:hAnsi="Helvetica" w:cs="Helvetica"/>
                <w:sz w:val="24"/>
                <w:lang w:eastAsia="it-IT"/>
              </w:rPr>
              <w:lastRenderedPageBreak/>
              <w:t>description</w:t>
            </w:r>
          </w:p>
        </w:tc>
        <w:tc>
          <w:tcPr>
            <w:tcW w:w="1276" w:type="dxa"/>
          </w:tcPr>
          <w:p w14:paraId="6D2899C9"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49A09833" w14:textId="77777777" w:rsidR="00CF600C" w:rsidRDefault="00CF600C" w:rsidP="00E069DF">
            <w:pPr>
              <w:rPr>
                <w:rFonts w:ascii="Helvetica" w:hAnsi="Helvetica" w:cs="Helvetica"/>
                <w:sz w:val="24"/>
              </w:rPr>
            </w:pPr>
          </w:p>
        </w:tc>
        <w:tc>
          <w:tcPr>
            <w:tcW w:w="2944" w:type="dxa"/>
          </w:tcPr>
          <w:p w14:paraId="30FBB0D3" w14:textId="77777777" w:rsidR="00CF600C" w:rsidRDefault="00CF600C" w:rsidP="00E069DF">
            <w:pPr>
              <w:rPr>
                <w:rFonts w:ascii="Helvetica" w:hAnsi="Helvetica" w:cs="Helvetica"/>
                <w:sz w:val="24"/>
              </w:rPr>
            </w:pPr>
          </w:p>
        </w:tc>
      </w:tr>
      <w:tr w:rsidR="00CF600C" w14:paraId="165528E3" w14:textId="77777777" w:rsidTr="00A02353">
        <w:tc>
          <w:tcPr>
            <w:tcW w:w="3139" w:type="dxa"/>
            <w:gridSpan w:val="3"/>
          </w:tcPr>
          <w:p w14:paraId="26E186C5" w14:textId="77777777" w:rsidR="00CF600C" w:rsidRDefault="00CF600C" w:rsidP="00E069DF">
            <w:pPr>
              <w:rPr>
                <w:rFonts w:ascii="Helvetica" w:hAnsi="Helvetica" w:cs="Helvetica"/>
                <w:sz w:val="24"/>
              </w:rPr>
            </w:pPr>
            <w:proofErr w:type="spellStart"/>
            <w:r>
              <w:rPr>
                <w:rFonts w:ascii="Helvetica" w:hAnsi="Helvetica" w:cs="Helvetica"/>
                <w:sz w:val="24"/>
                <w:lang w:eastAsia="it-IT"/>
              </w:rPr>
              <w:t>requestedStartDate</w:t>
            </w:r>
            <w:proofErr w:type="spellEnd"/>
          </w:p>
        </w:tc>
        <w:tc>
          <w:tcPr>
            <w:tcW w:w="1276" w:type="dxa"/>
          </w:tcPr>
          <w:p w14:paraId="34FC0C6F"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4475C222" w14:textId="77777777" w:rsidR="00CF600C" w:rsidRDefault="00CF600C" w:rsidP="00E069DF">
            <w:pPr>
              <w:rPr>
                <w:rFonts w:ascii="Helvetica" w:hAnsi="Helvetica" w:cs="Helvetica"/>
                <w:sz w:val="24"/>
              </w:rPr>
            </w:pPr>
          </w:p>
          <w:p w14:paraId="74A57AF3" w14:textId="77777777" w:rsidR="00CF600C" w:rsidRDefault="00CF600C" w:rsidP="00E069DF">
            <w:pPr>
              <w:rPr>
                <w:rFonts w:ascii="Helvetica" w:hAnsi="Helvetica" w:cs="Helvetica"/>
                <w:sz w:val="24"/>
              </w:rPr>
            </w:pPr>
            <w:r>
              <w:rPr>
                <w:rFonts w:ascii="Helvetica" w:hAnsi="Helvetica" w:cs="Helvetica"/>
                <w:sz w:val="24"/>
              </w:rPr>
              <w:t>“Now”</w:t>
            </w:r>
          </w:p>
        </w:tc>
        <w:tc>
          <w:tcPr>
            <w:tcW w:w="2944" w:type="dxa"/>
          </w:tcPr>
          <w:p w14:paraId="0B6AAC00" w14:textId="77777777" w:rsidR="00CF600C" w:rsidRDefault="00CF600C" w:rsidP="00E069DF">
            <w:pPr>
              <w:rPr>
                <w:rFonts w:ascii="Helvetica" w:hAnsi="Helvetica" w:cs="Helvetica"/>
                <w:sz w:val="24"/>
              </w:rPr>
            </w:pPr>
          </w:p>
        </w:tc>
      </w:tr>
      <w:tr w:rsidR="00CF600C" w14:paraId="23F7BDB8" w14:textId="77777777" w:rsidTr="00A02353">
        <w:tc>
          <w:tcPr>
            <w:tcW w:w="3139" w:type="dxa"/>
            <w:gridSpan w:val="3"/>
          </w:tcPr>
          <w:p w14:paraId="5C0E385F" w14:textId="77777777" w:rsidR="00CF600C" w:rsidRDefault="00CF600C" w:rsidP="00E069DF">
            <w:pPr>
              <w:rPr>
                <w:rFonts w:ascii="Helvetica" w:hAnsi="Helvetica" w:cs="Helvetica"/>
                <w:sz w:val="24"/>
              </w:rPr>
            </w:pPr>
            <w:proofErr w:type="spellStart"/>
            <w:r>
              <w:rPr>
                <w:rFonts w:ascii="Helvetica" w:hAnsi="Helvetica" w:cs="Helvetica"/>
                <w:sz w:val="24"/>
                <w:lang w:eastAsia="it-IT"/>
              </w:rPr>
              <w:t>requestedCompletionDate</w:t>
            </w:r>
            <w:proofErr w:type="spellEnd"/>
          </w:p>
        </w:tc>
        <w:tc>
          <w:tcPr>
            <w:tcW w:w="1276" w:type="dxa"/>
          </w:tcPr>
          <w:p w14:paraId="28957F49"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0A40E725" w14:textId="77777777" w:rsidR="00CF600C" w:rsidRDefault="00CF600C" w:rsidP="00E069DF">
            <w:pPr>
              <w:rPr>
                <w:rFonts w:ascii="Helvetica" w:hAnsi="Helvetica" w:cs="Helvetica"/>
                <w:sz w:val="24"/>
              </w:rPr>
            </w:pPr>
          </w:p>
          <w:p w14:paraId="76F01ED3" w14:textId="77777777" w:rsidR="00CF600C" w:rsidRDefault="00CF600C" w:rsidP="00E069DF">
            <w:pPr>
              <w:rPr>
                <w:rFonts w:ascii="Helvetica" w:hAnsi="Helvetica" w:cs="Helvetica"/>
                <w:sz w:val="24"/>
              </w:rPr>
            </w:pPr>
            <w:r>
              <w:rPr>
                <w:rFonts w:ascii="Helvetica" w:hAnsi="Helvetica" w:cs="Helvetica"/>
                <w:sz w:val="24"/>
              </w:rPr>
              <w:t>“ASAP”</w:t>
            </w:r>
          </w:p>
        </w:tc>
        <w:tc>
          <w:tcPr>
            <w:tcW w:w="2944" w:type="dxa"/>
          </w:tcPr>
          <w:p w14:paraId="74DB812E" w14:textId="77777777" w:rsidR="00CF600C" w:rsidRDefault="00CF600C" w:rsidP="00E069DF">
            <w:pPr>
              <w:rPr>
                <w:rFonts w:ascii="Helvetica" w:hAnsi="Helvetica" w:cs="Helvetica"/>
                <w:sz w:val="24"/>
              </w:rPr>
            </w:pPr>
          </w:p>
        </w:tc>
      </w:tr>
      <w:tr w:rsidR="00CF600C" w14:paraId="5FFD5B07" w14:textId="77777777" w:rsidTr="00A02353">
        <w:tc>
          <w:tcPr>
            <w:tcW w:w="3139" w:type="dxa"/>
            <w:gridSpan w:val="3"/>
          </w:tcPr>
          <w:p w14:paraId="723606FE" w14:textId="77777777" w:rsidR="00CF600C" w:rsidRDefault="00CF600C" w:rsidP="00E069DF">
            <w:pPr>
              <w:rPr>
                <w:rFonts w:ascii="Helvetica" w:hAnsi="Helvetica" w:cs="Helvetica"/>
                <w:sz w:val="24"/>
              </w:rPr>
            </w:pPr>
            <w:r>
              <w:rPr>
                <w:rFonts w:ascii="Helvetica" w:hAnsi="Helvetica" w:cs="Helvetica"/>
                <w:sz w:val="24"/>
                <w:lang w:eastAsia="it-IT"/>
              </w:rPr>
              <w:t>priority</w:t>
            </w:r>
          </w:p>
        </w:tc>
        <w:tc>
          <w:tcPr>
            <w:tcW w:w="1276" w:type="dxa"/>
          </w:tcPr>
          <w:p w14:paraId="1DB74599"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1AF5B3DC" w14:textId="77777777" w:rsidR="00CF600C" w:rsidRDefault="00CF600C" w:rsidP="00E069DF">
            <w:pPr>
              <w:rPr>
                <w:rFonts w:ascii="Helvetica" w:hAnsi="Helvetica" w:cs="Helvetica"/>
                <w:sz w:val="24"/>
              </w:rPr>
            </w:pPr>
            <w:r>
              <w:rPr>
                <w:rFonts w:ascii="Helvetica" w:hAnsi="Helvetica" w:cs="Helvetica"/>
                <w:sz w:val="24"/>
              </w:rPr>
              <w:t>4</w:t>
            </w:r>
          </w:p>
        </w:tc>
        <w:tc>
          <w:tcPr>
            <w:tcW w:w="2944" w:type="dxa"/>
          </w:tcPr>
          <w:p w14:paraId="5F01B804" w14:textId="77777777" w:rsidR="00CF600C" w:rsidRDefault="00CF600C" w:rsidP="00E069DF">
            <w:pPr>
              <w:rPr>
                <w:rFonts w:ascii="Helvetica" w:hAnsi="Helvetica" w:cs="Helvetica"/>
                <w:sz w:val="24"/>
              </w:rPr>
            </w:pPr>
          </w:p>
        </w:tc>
      </w:tr>
      <w:tr w:rsidR="00CF600C" w14:paraId="5A029FCA" w14:textId="77777777" w:rsidTr="00A02353">
        <w:tc>
          <w:tcPr>
            <w:tcW w:w="3139" w:type="dxa"/>
            <w:gridSpan w:val="3"/>
          </w:tcPr>
          <w:p w14:paraId="1599F2C3" w14:textId="77777777" w:rsidR="00CF600C" w:rsidRDefault="00CF600C" w:rsidP="00E069DF">
            <w:pPr>
              <w:rPr>
                <w:rFonts w:ascii="Helvetica" w:hAnsi="Helvetica" w:cs="Helvetica"/>
                <w:sz w:val="24"/>
              </w:rPr>
            </w:pPr>
            <w:r>
              <w:rPr>
                <w:rFonts w:ascii="Helvetica" w:hAnsi="Helvetica" w:cs="Helvetica"/>
                <w:sz w:val="24"/>
                <w:lang w:eastAsia="it-IT"/>
              </w:rPr>
              <w:t>category</w:t>
            </w:r>
          </w:p>
        </w:tc>
        <w:tc>
          <w:tcPr>
            <w:tcW w:w="1276" w:type="dxa"/>
          </w:tcPr>
          <w:p w14:paraId="4E02E6CD"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605D16A5" w14:textId="77777777" w:rsidR="00CF600C" w:rsidRDefault="00A02353" w:rsidP="00E069DF">
            <w:pPr>
              <w:rPr>
                <w:rFonts w:ascii="Helvetica" w:hAnsi="Helvetica" w:cs="Helvetica"/>
                <w:sz w:val="24"/>
              </w:rPr>
            </w:pPr>
            <w:r>
              <w:rPr>
                <w:rFonts w:ascii="Helvetica" w:hAnsi="Helvetica" w:cs="Helvetica"/>
                <w:sz w:val="24"/>
              </w:rPr>
              <w:t>“uncategorized”</w:t>
            </w:r>
          </w:p>
        </w:tc>
        <w:tc>
          <w:tcPr>
            <w:tcW w:w="2944" w:type="dxa"/>
          </w:tcPr>
          <w:p w14:paraId="6E3A9F6A" w14:textId="77777777" w:rsidR="00CF600C" w:rsidRDefault="00CF600C" w:rsidP="00E069DF">
            <w:pPr>
              <w:rPr>
                <w:rFonts w:ascii="Helvetica" w:hAnsi="Helvetica" w:cs="Helvetica"/>
                <w:sz w:val="24"/>
              </w:rPr>
            </w:pPr>
          </w:p>
        </w:tc>
      </w:tr>
      <w:tr w:rsidR="00CF600C" w14:paraId="23A660E4" w14:textId="77777777" w:rsidTr="00A02353">
        <w:tc>
          <w:tcPr>
            <w:tcW w:w="3139" w:type="dxa"/>
            <w:gridSpan w:val="3"/>
          </w:tcPr>
          <w:p w14:paraId="31B8F302" w14:textId="77777777" w:rsidR="00CF600C" w:rsidRDefault="00CF600C" w:rsidP="00E069DF">
            <w:pPr>
              <w:rPr>
                <w:rFonts w:ascii="Helvetica" w:hAnsi="Helvetica" w:cs="Helvetica"/>
                <w:sz w:val="24"/>
                <w:lang w:eastAsia="it-IT"/>
              </w:rPr>
            </w:pPr>
            <w:proofErr w:type="spellStart"/>
            <w:r>
              <w:rPr>
                <w:rFonts w:ascii="Helvetica" w:hAnsi="Helvetica" w:cs="Helvetica"/>
                <w:sz w:val="24"/>
                <w:lang w:eastAsia="it-IT"/>
              </w:rPr>
              <w:t>notificationContact</w:t>
            </w:r>
            <w:proofErr w:type="spellEnd"/>
          </w:p>
        </w:tc>
        <w:tc>
          <w:tcPr>
            <w:tcW w:w="1276" w:type="dxa"/>
          </w:tcPr>
          <w:p w14:paraId="1F4F596A"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4225E823" w14:textId="77777777" w:rsidR="00CF600C" w:rsidRDefault="00CF600C" w:rsidP="00E069DF">
            <w:pPr>
              <w:rPr>
                <w:rFonts w:ascii="Helvetica" w:hAnsi="Helvetica" w:cs="Helvetica"/>
                <w:sz w:val="24"/>
              </w:rPr>
            </w:pPr>
          </w:p>
        </w:tc>
        <w:tc>
          <w:tcPr>
            <w:tcW w:w="2944" w:type="dxa"/>
          </w:tcPr>
          <w:p w14:paraId="43475C22" w14:textId="77777777" w:rsidR="00CF600C" w:rsidRDefault="00CF600C" w:rsidP="00E069DF">
            <w:pPr>
              <w:rPr>
                <w:rFonts w:ascii="Helvetica" w:hAnsi="Helvetica" w:cs="Helvetica"/>
                <w:sz w:val="24"/>
              </w:rPr>
            </w:pPr>
          </w:p>
        </w:tc>
      </w:tr>
      <w:tr w:rsidR="00CF600C" w14:paraId="303C8D00" w14:textId="77777777" w:rsidTr="00A02353">
        <w:tc>
          <w:tcPr>
            <w:tcW w:w="3139" w:type="dxa"/>
            <w:gridSpan w:val="3"/>
          </w:tcPr>
          <w:p w14:paraId="40DFCAD1" w14:textId="77777777" w:rsidR="00CF600C" w:rsidRDefault="00CF600C" w:rsidP="00E069DF">
            <w:pPr>
              <w:rPr>
                <w:rFonts w:ascii="Helvetica" w:hAnsi="Helvetica" w:cs="Helvetica"/>
                <w:sz w:val="24"/>
                <w:lang w:eastAsia="it-IT"/>
              </w:rPr>
            </w:pPr>
            <w:r>
              <w:rPr>
                <w:rFonts w:ascii="Helvetica" w:hAnsi="Helvetica" w:cs="Helvetica"/>
                <w:sz w:val="24"/>
                <w:lang w:eastAsia="it-IT"/>
              </w:rPr>
              <w:t>note</w:t>
            </w:r>
          </w:p>
        </w:tc>
        <w:tc>
          <w:tcPr>
            <w:tcW w:w="1276" w:type="dxa"/>
          </w:tcPr>
          <w:p w14:paraId="64749269" w14:textId="77777777" w:rsidR="00CF600C" w:rsidRDefault="00CF600C" w:rsidP="00E069DF">
            <w:pPr>
              <w:rPr>
                <w:rFonts w:ascii="Helvetica" w:hAnsi="Helvetica" w:cs="Helvetica"/>
                <w:sz w:val="24"/>
              </w:rPr>
            </w:pPr>
            <w:r>
              <w:rPr>
                <w:rFonts w:ascii="Helvetica" w:hAnsi="Helvetica" w:cs="Helvetica"/>
                <w:sz w:val="24"/>
              </w:rPr>
              <w:t>N</w:t>
            </w:r>
          </w:p>
        </w:tc>
        <w:tc>
          <w:tcPr>
            <w:tcW w:w="2126" w:type="dxa"/>
          </w:tcPr>
          <w:p w14:paraId="6721A1DB" w14:textId="77777777" w:rsidR="00CF600C" w:rsidRDefault="00CF600C" w:rsidP="00E069DF">
            <w:pPr>
              <w:rPr>
                <w:rFonts w:ascii="Helvetica" w:hAnsi="Helvetica" w:cs="Helvetica"/>
                <w:sz w:val="24"/>
              </w:rPr>
            </w:pPr>
          </w:p>
        </w:tc>
        <w:tc>
          <w:tcPr>
            <w:tcW w:w="2944" w:type="dxa"/>
          </w:tcPr>
          <w:p w14:paraId="104B34FD" w14:textId="77777777" w:rsidR="00CF600C" w:rsidRDefault="00CF600C" w:rsidP="00E069DF">
            <w:pPr>
              <w:rPr>
                <w:rFonts w:ascii="Helvetica" w:hAnsi="Helvetica" w:cs="Helvetica"/>
                <w:sz w:val="24"/>
              </w:rPr>
            </w:pPr>
          </w:p>
        </w:tc>
      </w:tr>
      <w:tr w:rsidR="00CF600C" w14:paraId="5E98F427" w14:textId="77777777" w:rsidTr="00A02353">
        <w:tc>
          <w:tcPr>
            <w:tcW w:w="3139" w:type="dxa"/>
            <w:gridSpan w:val="3"/>
          </w:tcPr>
          <w:p w14:paraId="1DFA1098" w14:textId="77777777" w:rsidR="00CF600C" w:rsidRDefault="00CF600C" w:rsidP="00E069DF">
            <w:pPr>
              <w:rPr>
                <w:rFonts w:ascii="Helvetica" w:hAnsi="Helvetica" w:cs="Helvetica"/>
                <w:sz w:val="24"/>
                <w:lang w:eastAsia="it-IT"/>
              </w:rPr>
            </w:pPr>
            <w:proofErr w:type="spellStart"/>
            <w:r>
              <w:rPr>
                <w:rFonts w:ascii="Helvetica" w:hAnsi="Helvetica" w:cs="Helvetica"/>
                <w:sz w:val="24"/>
                <w:lang w:eastAsia="it-IT"/>
              </w:rPr>
              <w:t>relatedParty</w:t>
            </w:r>
            <w:proofErr w:type="spellEnd"/>
          </w:p>
        </w:tc>
        <w:tc>
          <w:tcPr>
            <w:tcW w:w="1276" w:type="dxa"/>
          </w:tcPr>
          <w:p w14:paraId="1D5B57A9" w14:textId="77777777" w:rsidR="00CF600C" w:rsidRDefault="00CF600C" w:rsidP="00E069DF">
            <w:pPr>
              <w:rPr>
                <w:rFonts w:ascii="Helvetica" w:hAnsi="Helvetica" w:cs="Helvetica"/>
                <w:sz w:val="24"/>
              </w:rPr>
            </w:pPr>
            <w:r>
              <w:rPr>
                <w:rFonts w:ascii="Helvetica" w:hAnsi="Helvetica" w:cs="Helvetica"/>
                <w:sz w:val="24"/>
              </w:rPr>
              <w:t>Y</w:t>
            </w:r>
          </w:p>
        </w:tc>
        <w:tc>
          <w:tcPr>
            <w:tcW w:w="2126" w:type="dxa"/>
          </w:tcPr>
          <w:p w14:paraId="543EA9F6" w14:textId="77777777" w:rsidR="00CF600C" w:rsidRDefault="00CF600C" w:rsidP="00E069DF">
            <w:pPr>
              <w:rPr>
                <w:rFonts w:ascii="Helvetica" w:hAnsi="Helvetica" w:cs="Helvetica"/>
                <w:sz w:val="24"/>
              </w:rPr>
            </w:pPr>
          </w:p>
        </w:tc>
        <w:tc>
          <w:tcPr>
            <w:tcW w:w="2944" w:type="dxa"/>
          </w:tcPr>
          <w:p w14:paraId="030B2BB8" w14:textId="77777777" w:rsidR="00CF600C" w:rsidRDefault="00CF600C" w:rsidP="00E069DF">
            <w:pPr>
              <w:rPr>
                <w:rFonts w:ascii="Helvetica" w:hAnsi="Helvetica" w:cs="Helvetica"/>
                <w:sz w:val="24"/>
              </w:rPr>
            </w:pPr>
          </w:p>
        </w:tc>
      </w:tr>
      <w:tr w:rsidR="00A02353" w14:paraId="31E35C02" w14:textId="77777777" w:rsidTr="00A02353">
        <w:tc>
          <w:tcPr>
            <w:tcW w:w="304" w:type="dxa"/>
          </w:tcPr>
          <w:p w14:paraId="2CDB72DC" w14:textId="77777777" w:rsidR="00CF600C" w:rsidRDefault="00CF600C" w:rsidP="00E069DF">
            <w:pPr>
              <w:rPr>
                <w:rFonts w:ascii="Helvetica" w:hAnsi="Helvetica" w:cs="Helvetica"/>
                <w:sz w:val="24"/>
                <w:lang w:eastAsia="it-IT"/>
              </w:rPr>
            </w:pPr>
          </w:p>
        </w:tc>
        <w:tc>
          <w:tcPr>
            <w:tcW w:w="2835" w:type="dxa"/>
            <w:gridSpan w:val="2"/>
          </w:tcPr>
          <w:p w14:paraId="79D2219C" w14:textId="77777777" w:rsidR="00CF600C" w:rsidRDefault="00CF600C" w:rsidP="00E069DF">
            <w:pPr>
              <w:rPr>
                <w:rFonts w:ascii="Helvetica" w:hAnsi="Helvetica" w:cs="Helvetica"/>
                <w:sz w:val="24"/>
                <w:lang w:eastAsia="it-IT"/>
              </w:rPr>
            </w:pPr>
            <w:r>
              <w:rPr>
                <w:rFonts w:ascii="Helvetica" w:hAnsi="Helvetica" w:cs="Helvetica"/>
                <w:sz w:val="24"/>
                <w:lang w:eastAsia="it-IT"/>
              </w:rPr>
              <w:t>id</w:t>
            </w:r>
          </w:p>
        </w:tc>
        <w:tc>
          <w:tcPr>
            <w:tcW w:w="1276" w:type="dxa"/>
          </w:tcPr>
          <w:p w14:paraId="0D6046A6" w14:textId="77777777" w:rsidR="00CF600C" w:rsidRDefault="00CF600C" w:rsidP="00E069DF">
            <w:pPr>
              <w:rPr>
                <w:rFonts w:ascii="Helvetica" w:hAnsi="Helvetica" w:cs="Helvetica"/>
                <w:sz w:val="24"/>
              </w:rPr>
            </w:pPr>
            <w:r>
              <w:rPr>
                <w:rFonts w:ascii="Helvetica" w:hAnsi="Helvetica" w:cs="Helvetica"/>
                <w:sz w:val="24"/>
              </w:rPr>
              <w:t>Y/N</w:t>
            </w:r>
          </w:p>
        </w:tc>
        <w:tc>
          <w:tcPr>
            <w:tcW w:w="2126" w:type="dxa"/>
          </w:tcPr>
          <w:p w14:paraId="41831437" w14:textId="77777777" w:rsidR="00CF600C" w:rsidRDefault="00CF600C" w:rsidP="00E069DF">
            <w:pPr>
              <w:rPr>
                <w:rFonts w:ascii="Helvetica" w:hAnsi="Helvetica" w:cs="Helvetica"/>
                <w:sz w:val="24"/>
              </w:rPr>
            </w:pPr>
          </w:p>
        </w:tc>
        <w:tc>
          <w:tcPr>
            <w:tcW w:w="2944" w:type="dxa"/>
          </w:tcPr>
          <w:p w14:paraId="5CAB4783" w14:textId="77777777" w:rsidR="00CF600C" w:rsidRDefault="00CF600C" w:rsidP="00E069DF">
            <w:pPr>
              <w:rPr>
                <w:rFonts w:ascii="Helvetica" w:hAnsi="Helvetica" w:cs="Helvetica"/>
                <w:sz w:val="24"/>
              </w:rPr>
            </w:pPr>
            <w:r>
              <w:rPr>
                <w:rFonts w:ascii="Helvetica" w:hAnsi="Helvetica" w:cs="Helvetica"/>
                <w:sz w:val="24"/>
              </w:rPr>
              <w:t xml:space="preserve">Mandatory if </w:t>
            </w:r>
            <w:proofErr w:type="spellStart"/>
            <w:r>
              <w:rPr>
                <w:rFonts w:ascii="Helvetica" w:hAnsi="Helvetica" w:cs="Helvetica"/>
                <w:sz w:val="24"/>
              </w:rPr>
              <w:t>href</w:t>
            </w:r>
            <w:proofErr w:type="spellEnd"/>
            <w:r>
              <w:rPr>
                <w:rFonts w:ascii="Helvetica" w:hAnsi="Helvetica" w:cs="Helvetica"/>
                <w:sz w:val="24"/>
              </w:rPr>
              <w:t xml:space="preserve"> is not present</w:t>
            </w:r>
          </w:p>
        </w:tc>
      </w:tr>
      <w:tr w:rsidR="00CF600C" w14:paraId="6E08C5AC" w14:textId="77777777" w:rsidTr="00A02353">
        <w:tc>
          <w:tcPr>
            <w:tcW w:w="304" w:type="dxa"/>
          </w:tcPr>
          <w:p w14:paraId="7A4D9662" w14:textId="77777777" w:rsidR="00CF600C" w:rsidRDefault="00CF600C" w:rsidP="00E069DF">
            <w:pPr>
              <w:rPr>
                <w:rFonts w:ascii="Helvetica" w:hAnsi="Helvetica" w:cs="Helvetica"/>
                <w:sz w:val="24"/>
                <w:lang w:eastAsia="it-IT"/>
              </w:rPr>
            </w:pPr>
          </w:p>
        </w:tc>
        <w:tc>
          <w:tcPr>
            <w:tcW w:w="2835" w:type="dxa"/>
            <w:gridSpan w:val="2"/>
          </w:tcPr>
          <w:p w14:paraId="0D8F2FC1" w14:textId="77777777" w:rsidR="00CF600C" w:rsidRDefault="00CF600C" w:rsidP="00E069DF">
            <w:pPr>
              <w:rPr>
                <w:rFonts w:ascii="Helvetica" w:hAnsi="Helvetica" w:cs="Helvetica"/>
                <w:sz w:val="24"/>
                <w:lang w:eastAsia="it-IT"/>
              </w:rPr>
            </w:pPr>
            <w:proofErr w:type="spellStart"/>
            <w:r>
              <w:rPr>
                <w:rFonts w:ascii="Helvetica" w:hAnsi="Helvetica" w:cs="Helvetica"/>
                <w:sz w:val="24"/>
                <w:lang w:eastAsia="it-IT"/>
              </w:rPr>
              <w:t>href</w:t>
            </w:r>
            <w:proofErr w:type="spellEnd"/>
          </w:p>
        </w:tc>
        <w:tc>
          <w:tcPr>
            <w:tcW w:w="1276" w:type="dxa"/>
          </w:tcPr>
          <w:p w14:paraId="4927C638" w14:textId="77777777" w:rsidR="00CF600C" w:rsidDel="00CF600C" w:rsidRDefault="00CF600C" w:rsidP="00E069DF">
            <w:pPr>
              <w:rPr>
                <w:rFonts w:ascii="Helvetica" w:hAnsi="Helvetica" w:cs="Helvetica"/>
                <w:sz w:val="24"/>
                <w:lang w:eastAsia="it-IT"/>
              </w:rPr>
            </w:pPr>
            <w:r>
              <w:rPr>
                <w:rFonts w:ascii="Helvetica" w:hAnsi="Helvetica" w:cs="Helvetica"/>
                <w:sz w:val="24"/>
                <w:lang w:eastAsia="it-IT"/>
              </w:rPr>
              <w:t>Y/N</w:t>
            </w:r>
          </w:p>
        </w:tc>
        <w:tc>
          <w:tcPr>
            <w:tcW w:w="2126" w:type="dxa"/>
          </w:tcPr>
          <w:p w14:paraId="15EC3AA6" w14:textId="77777777" w:rsidR="00CF600C" w:rsidRDefault="00CF600C" w:rsidP="00E069DF">
            <w:pPr>
              <w:rPr>
                <w:rFonts w:ascii="Helvetica" w:hAnsi="Helvetica" w:cs="Helvetica"/>
                <w:sz w:val="24"/>
              </w:rPr>
            </w:pPr>
          </w:p>
        </w:tc>
        <w:tc>
          <w:tcPr>
            <w:tcW w:w="2944" w:type="dxa"/>
          </w:tcPr>
          <w:p w14:paraId="22929FCA" w14:textId="77777777" w:rsidR="00CF600C" w:rsidRDefault="00CF600C" w:rsidP="00CF600C">
            <w:pPr>
              <w:rPr>
                <w:rFonts w:ascii="Helvetica" w:hAnsi="Helvetica" w:cs="Helvetica"/>
                <w:sz w:val="24"/>
              </w:rPr>
            </w:pPr>
            <w:r>
              <w:rPr>
                <w:rFonts w:ascii="Helvetica" w:hAnsi="Helvetica" w:cs="Helvetica"/>
                <w:sz w:val="24"/>
              </w:rPr>
              <w:t>Mandatory if id is not present</w:t>
            </w:r>
          </w:p>
        </w:tc>
      </w:tr>
      <w:tr w:rsidR="00CF600C" w14:paraId="6EDB4C55" w14:textId="77777777" w:rsidTr="00A02353">
        <w:tc>
          <w:tcPr>
            <w:tcW w:w="304" w:type="dxa"/>
          </w:tcPr>
          <w:p w14:paraId="619447A6" w14:textId="77777777" w:rsidR="00CF600C" w:rsidRDefault="00CF600C" w:rsidP="00E069DF">
            <w:pPr>
              <w:rPr>
                <w:rFonts w:ascii="Helvetica" w:hAnsi="Helvetica" w:cs="Helvetica"/>
                <w:sz w:val="24"/>
                <w:lang w:eastAsia="it-IT"/>
              </w:rPr>
            </w:pPr>
          </w:p>
        </w:tc>
        <w:tc>
          <w:tcPr>
            <w:tcW w:w="2835" w:type="dxa"/>
            <w:gridSpan w:val="2"/>
          </w:tcPr>
          <w:p w14:paraId="108DA85D" w14:textId="77777777" w:rsidR="00CF600C" w:rsidRDefault="00CF600C" w:rsidP="00E069DF">
            <w:pPr>
              <w:rPr>
                <w:rFonts w:ascii="Helvetica" w:hAnsi="Helvetica" w:cs="Helvetica"/>
                <w:sz w:val="24"/>
                <w:lang w:eastAsia="it-IT"/>
              </w:rPr>
            </w:pPr>
            <w:r>
              <w:rPr>
                <w:rFonts w:ascii="Helvetica" w:hAnsi="Helvetica" w:cs="Helvetica"/>
                <w:sz w:val="24"/>
                <w:lang w:eastAsia="it-IT"/>
              </w:rPr>
              <w:t>name</w:t>
            </w:r>
          </w:p>
        </w:tc>
        <w:tc>
          <w:tcPr>
            <w:tcW w:w="1276" w:type="dxa"/>
          </w:tcPr>
          <w:p w14:paraId="2580B155" w14:textId="77777777" w:rsidR="00CF600C" w:rsidDel="00CF600C" w:rsidRDefault="00CF600C" w:rsidP="00E069DF">
            <w:pPr>
              <w:rPr>
                <w:rFonts w:ascii="Helvetica" w:hAnsi="Helvetica" w:cs="Helvetica"/>
                <w:sz w:val="24"/>
                <w:lang w:eastAsia="it-IT"/>
              </w:rPr>
            </w:pPr>
            <w:r>
              <w:rPr>
                <w:rFonts w:ascii="Helvetica" w:hAnsi="Helvetica" w:cs="Helvetica"/>
                <w:sz w:val="24"/>
                <w:lang w:eastAsia="it-IT"/>
              </w:rPr>
              <w:t>N</w:t>
            </w:r>
          </w:p>
        </w:tc>
        <w:tc>
          <w:tcPr>
            <w:tcW w:w="2126" w:type="dxa"/>
          </w:tcPr>
          <w:p w14:paraId="551FD089" w14:textId="77777777" w:rsidR="00CF600C" w:rsidRDefault="00CF600C" w:rsidP="00E069DF">
            <w:pPr>
              <w:rPr>
                <w:rFonts w:ascii="Helvetica" w:hAnsi="Helvetica" w:cs="Helvetica"/>
                <w:sz w:val="24"/>
              </w:rPr>
            </w:pPr>
          </w:p>
        </w:tc>
        <w:tc>
          <w:tcPr>
            <w:tcW w:w="2944" w:type="dxa"/>
          </w:tcPr>
          <w:p w14:paraId="408FFCA0" w14:textId="77777777" w:rsidR="00CF600C" w:rsidRDefault="00CF600C" w:rsidP="00E069DF">
            <w:pPr>
              <w:rPr>
                <w:rFonts w:ascii="Helvetica" w:hAnsi="Helvetica" w:cs="Helvetica"/>
                <w:sz w:val="24"/>
              </w:rPr>
            </w:pPr>
          </w:p>
        </w:tc>
      </w:tr>
      <w:tr w:rsidR="00CF600C" w14:paraId="789ABF19" w14:textId="77777777" w:rsidTr="00A02353">
        <w:tc>
          <w:tcPr>
            <w:tcW w:w="304" w:type="dxa"/>
          </w:tcPr>
          <w:p w14:paraId="6E0C3A48" w14:textId="77777777" w:rsidR="00CF600C" w:rsidRDefault="00CF600C" w:rsidP="00E069DF">
            <w:pPr>
              <w:rPr>
                <w:rFonts w:ascii="Helvetica" w:hAnsi="Helvetica" w:cs="Helvetica"/>
                <w:sz w:val="24"/>
                <w:lang w:eastAsia="it-IT"/>
              </w:rPr>
            </w:pPr>
          </w:p>
        </w:tc>
        <w:tc>
          <w:tcPr>
            <w:tcW w:w="2835" w:type="dxa"/>
            <w:gridSpan w:val="2"/>
          </w:tcPr>
          <w:p w14:paraId="6624E174" w14:textId="77777777" w:rsidR="00CF600C" w:rsidRDefault="00CF600C" w:rsidP="00E069DF">
            <w:pPr>
              <w:rPr>
                <w:rFonts w:ascii="Helvetica" w:hAnsi="Helvetica" w:cs="Helvetica"/>
                <w:sz w:val="24"/>
                <w:lang w:eastAsia="it-IT"/>
              </w:rPr>
            </w:pPr>
            <w:r>
              <w:rPr>
                <w:rFonts w:ascii="Helvetica" w:hAnsi="Helvetica" w:cs="Helvetica"/>
                <w:sz w:val="24"/>
                <w:lang w:eastAsia="it-IT"/>
              </w:rPr>
              <w:t>role</w:t>
            </w:r>
          </w:p>
        </w:tc>
        <w:tc>
          <w:tcPr>
            <w:tcW w:w="1276" w:type="dxa"/>
          </w:tcPr>
          <w:p w14:paraId="2FE9FE60" w14:textId="77777777" w:rsidR="00CF600C" w:rsidDel="00CF600C" w:rsidRDefault="00CF600C" w:rsidP="00E069DF">
            <w:pPr>
              <w:rPr>
                <w:rFonts w:ascii="Helvetica" w:hAnsi="Helvetica" w:cs="Helvetica"/>
                <w:sz w:val="24"/>
                <w:lang w:eastAsia="it-IT"/>
              </w:rPr>
            </w:pPr>
            <w:r>
              <w:rPr>
                <w:rFonts w:ascii="Helvetica" w:hAnsi="Helvetica" w:cs="Helvetica"/>
                <w:sz w:val="24"/>
                <w:lang w:eastAsia="it-IT"/>
              </w:rPr>
              <w:t>Y</w:t>
            </w:r>
          </w:p>
        </w:tc>
        <w:tc>
          <w:tcPr>
            <w:tcW w:w="2126" w:type="dxa"/>
          </w:tcPr>
          <w:p w14:paraId="3ED07D8B" w14:textId="77777777" w:rsidR="00CF600C" w:rsidRDefault="00CF600C" w:rsidP="00E069DF">
            <w:pPr>
              <w:rPr>
                <w:rFonts w:ascii="Helvetica" w:hAnsi="Helvetica" w:cs="Helvetica"/>
                <w:sz w:val="24"/>
              </w:rPr>
            </w:pPr>
          </w:p>
        </w:tc>
        <w:tc>
          <w:tcPr>
            <w:tcW w:w="2944" w:type="dxa"/>
          </w:tcPr>
          <w:p w14:paraId="5F6D2113" w14:textId="77777777" w:rsidR="00CF600C" w:rsidRDefault="00CF600C" w:rsidP="00E069DF">
            <w:pPr>
              <w:rPr>
                <w:rFonts w:ascii="Helvetica" w:hAnsi="Helvetica" w:cs="Helvetica"/>
                <w:sz w:val="24"/>
              </w:rPr>
            </w:pPr>
          </w:p>
        </w:tc>
      </w:tr>
      <w:tr w:rsidR="00CF600C" w14:paraId="4BF41400" w14:textId="77777777" w:rsidTr="00A02353">
        <w:tc>
          <w:tcPr>
            <w:tcW w:w="3139" w:type="dxa"/>
            <w:gridSpan w:val="3"/>
          </w:tcPr>
          <w:p w14:paraId="63A2232E" w14:textId="77777777" w:rsidR="00CF600C" w:rsidRDefault="00CF600C" w:rsidP="00E069DF">
            <w:pPr>
              <w:rPr>
                <w:rFonts w:ascii="Helvetica" w:hAnsi="Helvetica" w:cs="Helvetica"/>
                <w:sz w:val="24"/>
                <w:lang w:eastAsia="it-IT"/>
              </w:rPr>
            </w:pPr>
            <w:proofErr w:type="spellStart"/>
            <w:r>
              <w:rPr>
                <w:rFonts w:ascii="Helvetica" w:hAnsi="Helvetica" w:cs="Helvetica"/>
                <w:sz w:val="24"/>
                <w:lang w:eastAsia="it-IT"/>
              </w:rPr>
              <w:t>orderItem</w:t>
            </w:r>
            <w:proofErr w:type="spellEnd"/>
          </w:p>
        </w:tc>
        <w:tc>
          <w:tcPr>
            <w:tcW w:w="1276" w:type="dxa"/>
          </w:tcPr>
          <w:p w14:paraId="5E2C9AB6" w14:textId="77777777" w:rsidR="00CF600C" w:rsidRDefault="00CF600C" w:rsidP="00E069DF">
            <w:pPr>
              <w:rPr>
                <w:rFonts w:ascii="Helvetica" w:hAnsi="Helvetica" w:cs="Helvetica"/>
                <w:sz w:val="24"/>
                <w:lang w:eastAsia="it-IT"/>
              </w:rPr>
            </w:pPr>
          </w:p>
        </w:tc>
        <w:tc>
          <w:tcPr>
            <w:tcW w:w="2126" w:type="dxa"/>
          </w:tcPr>
          <w:p w14:paraId="703833BF" w14:textId="77777777" w:rsidR="00CF600C" w:rsidRDefault="00CF600C" w:rsidP="00E069DF">
            <w:pPr>
              <w:rPr>
                <w:rFonts w:ascii="Helvetica" w:hAnsi="Helvetica" w:cs="Helvetica"/>
                <w:sz w:val="24"/>
              </w:rPr>
            </w:pPr>
          </w:p>
        </w:tc>
        <w:tc>
          <w:tcPr>
            <w:tcW w:w="2944" w:type="dxa"/>
          </w:tcPr>
          <w:p w14:paraId="37261B5A" w14:textId="77777777" w:rsidR="00CF600C" w:rsidRDefault="00CF600C" w:rsidP="00E069DF">
            <w:pPr>
              <w:rPr>
                <w:rFonts w:ascii="Helvetica" w:hAnsi="Helvetica" w:cs="Helvetica"/>
                <w:sz w:val="24"/>
              </w:rPr>
            </w:pPr>
          </w:p>
        </w:tc>
      </w:tr>
      <w:tr w:rsidR="00CF600C" w14:paraId="23ABAEB0" w14:textId="77777777" w:rsidTr="00A02353">
        <w:tc>
          <w:tcPr>
            <w:tcW w:w="304" w:type="dxa"/>
          </w:tcPr>
          <w:p w14:paraId="6DB028B3" w14:textId="77777777" w:rsidR="00CF600C" w:rsidRDefault="00CF600C" w:rsidP="006A0B53">
            <w:pPr>
              <w:rPr>
                <w:rFonts w:ascii="Helvetica" w:hAnsi="Helvetica" w:cs="Helvetica"/>
                <w:sz w:val="24"/>
                <w:lang w:eastAsia="it-IT"/>
              </w:rPr>
            </w:pPr>
          </w:p>
        </w:tc>
        <w:tc>
          <w:tcPr>
            <w:tcW w:w="2835" w:type="dxa"/>
            <w:gridSpan w:val="2"/>
          </w:tcPr>
          <w:p w14:paraId="1A166007" w14:textId="77777777" w:rsidR="00CF600C" w:rsidRDefault="00CF600C" w:rsidP="006A0B53">
            <w:pPr>
              <w:rPr>
                <w:rFonts w:ascii="Helvetica" w:hAnsi="Helvetica" w:cs="Helvetica"/>
                <w:sz w:val="24"/>
                <w:lang w:eastAsia="it-IT"/>
              </w:rPr>
            </w:pPr>
            <w:r>
              <w:rPr>
                <w:rFonts w:ascii="Helvetica" w:hAnsi="Helvetica" w:cs="Helvetica"/>
                <w:sz w:val="24"/>
                <w:lang w:eastAsia="it-IT"/>
              </w:rPr>
              <w:t>id</w:t>
            </w:r>
          </w:p>
        </w:tc>
        <w:tc>
          <w:tcPr>
            <w:tcW w:w="1276" w:type="dxa"/>
          </w:tcPr>
          <w:p w14:paraId="676EAFE7" w14:textId="77777777" w:rsidR="00CF600C" w:rsidDel="00CF600C" w:rsidRDefault="00CF600C" w:rsidP="006A0B53">
            <w:pPr>
              <w:rPr>
                <w:rFonts w:ascii="Helvetica" w:hAnsi="Helvetica" w:cs="Helvetica"/>
                <w:sz w:val="24"/>
                <w:lang w:eastAsia="it-IT"/>
              </w:rPr>
            </w:pPr>
            <w:r>
              <w:rPr>
                <w:rFonts w:ascii="Helvetica" w:hAnsi="Helvetica" w:cs="Helvetica"/>
                <w:sz w:val="24"/>
                <w:lang w:eastAsia="it-IT"/>
              </w:rPr>
              <w:t>Y</w:t>
            </w:r>
          </w:p>
        </w:tc>
        <w:tc>
          <w:tcPr>
            <w:tcW w:w="2126" w:type="dxa"/>
          </w:tcPr>
          <w:p w14:paraId="1C5F1613" w14:textId="77777777" w:rsidR="00CF600C" w:rsidRDefault="00CF600C" w:rsidP="006A0B53">
            <w:pPr>
              <w:rPr>
                <w:rFonts w:ascii="Helvetica" w:hAnsi="Helvetica" w:cs="Helvetica"/>
                <w:sz w:val="24"/>
              </w:rPr>
            </w:pPr>
          </w:p>
        </w:tc>
        <w:tc>
          <w:tcPr>
            <w:tcW w:w="2944" w:type="dxa"/>
          </w:tcPr>
          <w:p w14:paraId="06DE92A0" w14:textId="77777777" w:rsidR="00CF600C" w:rsidRDefault="00CF600C" w:rsidP="006A0B53">
            <w:pPr>
              <w:rPr>
                <w:rFonts w:ascii="Helvetica" w:hAnsi="Helvetica" w:cs="Helvetica"/>
                <w:sz w:val="24"/>
              </w:rPr>
            </w:pPr>
          </w:p>
        </w:tc>
      </w:tr>
      <w:tr w:rsidR="00CF600C" w14:paraId="1121C3FB" w14:textId="77777777" w:rsidTr="00A02353">
        <w:tc>
          <w:tcPr>
            <w:tcW w:w="304" w:type="dxa"/>
          </w:tcPr>
          <w:p w14:paraId="0C595003" w14:textId="77777777" w:rsidR="00CF600C" w:rsidRDefault="00CF600C" w:rsidP="006A0B53">
            <w:pPr>
              <w:rPr>
                <w:rFonts w:ascii="Helvetica" w:hAnsi="Helvetica" w:cs="Helvetica"/>
                <w:sz w:val="24"/>
                <w:lang w:eastAsia="it-IT"/>
              </w:rPr>
            </w:pPr>
          </w:p>
        </w:tc>
        <w:tc>
          <w:tcPr>
            <w:tcW w:w="2835" w:type="dxa"/>
            <w:gridSpan w:val="2"/>
          </w:tcPr>
          <w:p w14:paraId="595F2DCC" w14:textId="77777777" w:rsidR="00CF600C" w:rsidRDefault="00CF600C" w:rsidP="006A0B53">
            <w:pPr>
              <w:rPr>
                <w:rFonts w:ascii="Helvetica" w:hAnsi="Helvetica" w:cs="Helvetica"/>
                <w:sz w:val="24"/>
                <w:lang w:eastAsia="it-IT"/>
              </w:rPr>
            </w:pPr>
            <w:r>
              <w:rPr>
                <w:rFonts w:ascii="Helvetica" w:hAnsi="Helvetica" w:cs="Helvetica"/>
                <w:sz w:val="24"/>
                <w:lang w:eastAsia="it-IT"/>
              </w:rPr>
              <w:t>action</w:t>
            </w:r>
          </w:p>
        </w:tc>
        <w:tc>
          <w:tcPr>
            <w:tcW w:w="1276" w:type="dxa"/>
          </w:tcPr>
          <w:p w14:paraId="336CD97B" w14:textId="77777777" w:rsidR="00CF600C" w:rsidRDefault="00CF600C" w:rsidP="006A0B53">
            <w:pPr>
              <w:rPr>
                <w:rFonts w:ascii="Helvetica" w:hAnsi="Helvetica" w:cs="Helvetica"/>
                <w:sz w:val="24"/>
                <w:lang w:eastAsia="it-IT"/>
              </w:rPr>
            </w:pPr>
            <w:r>
              <w:rPr>
                <w:rFonts w:ascii="Helvetica" w:hAnsi="Helvetica" w:cs="Helvetica"/>
                <w:sz w:val="24"/>
                <w:lang w:eastAsia="it-IT"/>
              </w:rPr>
              <w:t>Y</w:t>
            </w:r>
          </w:p>
        </w:tc>
        <w:tc>
          <w:tcPr>
            <w:tcW w:w="2126" w:type="dxa"/>
          </w:tcPr>
          <w:p w14:paraId="71E00C83" w14:textId="77777777" w:rsidR="00CF600C" w:rsidRDefault="00CF600C" w:rsidP="006A0B53">
            <w:pPr>
              <w:rPr>
                <w:rFonts w:ascii="Helvetica" w:hAnsi="Helvetica" w:cs="Helvetica"/>
                <w:sz w:val="24"/>
              </w:rPr>
            </w:pPr>
          </w:p>
        </w:tc>
        <w:tc>
          <w:tcPr>
            <w:tcW w:w="2944" w:type="dxa"/>
          </w:tcPr>
          <w:p w14:paraId="3B4CECB6" w14:textId="77777777" w:rsidR="00CF600C" w:rsidRDefault="00CF600C" w:rsidP="006A0B53">
            <w:pPr>
              <w:rPr>
                <w:rFonts w:ascii="Helvetica" w:hAnsi="Helvetica" w:cs="Helvetica"/>
                <w:sz w:val="24"/>
              </w:rPr>
            </w:pPr>
          </w:p>
        </w:tc>
      </w:tr>
      <w:tr w:rsidR="00CF600C" w14:paraId="033161C0" w14:textId="77777777" w:rsidTr="00A02353">
        <w:tc>
          <w:tcPr>
            <w:tcW w:w="304" w:type="dxa"/>
          </w:tcPr>
          <w:p w14:paraId="5768410F" w14:textId="77777777" w:rsidR="00CF600C" w:rsidRDefault="00CF600C" w:rsidP="006A0B53">
            <w:pPr>
              <w:rPr>
                <w:rFonts w:ascii="Helvetica" w:hAnsi="Helvetica" w:cs="Helvetica"/>
                <w:sz w:val="24"/>
                <w:lang w:eastAsia="it-IT"/>
              </w:rPr>
            </w:pPr>
          </w:p>
        </w:tc>
        <w:tc>
          <w:tcPr>
            <w:tcW w:w="2835" w:type="dxa"/>
            <w:gridSpan w:val="2"/>
          </w:tcPr>
          <w:p w14:paraId="5594C439" w14:textId="77777777" w:rsidR="00CF600C" w:rsidRDefault="00CF600C" w:rsidP="006A0B53">
            <w:pPr>
              <w:rPr>
                <w:rFonts w:ascii="Helvetica" w:hAnsi="Helvetica" w:cs="Helvetica"/>
                <w:sz w:val="24"/>
                <w:lang w:eastAsia="it-IT"/>
              </w:rPr>
            </w:pPr>
            <w:proofErr w:type="spellStart"/>
            <w:r>
              <w:rPr>
                <w:rFonts w:ascii="Helvetica" w:hAnsi="Helvetica" w:cs="Helvetica"/>
                <w:sz w:val="24"/>
                <w:lang w:eastAsia="it-IT"/>
              </w:rPr>
              <w:t>billingAccount</w:t>
            </w:r>
            <w:proofErr w:type="spellEnd"/>
          </w:p>
        </w:tc>
        <w:tc>
          <w:tcPr>
            <w:tcW w:w="1276" w:type="dxa"/>
          </w:tcPr>
          <w:p w14:paraId="4738AE80" w14:textId="77777777" w:rsidR="00CF600C" w:rsidRDefault="00CF600C" w:rsidP="006A0B53">
            <w:pPr>
              <w:rPr>
                <w:rFonts w:ascii="Helvetica" w:hAnsi="Helvetica" w:cs="Helvetica"/>
                <w:sz w:val="24"/>
                <w:lang w:eastAsia="it-IT"/>
              </w:rPr>
            </w:pPr>
            <w:r>
              <w:rPr>
                <w:rFonts w:ascii="Helvetica" w:hAnsi="Helvetica" w:cs="Helvetica"/>
                <w:sz w:val="24"/>
                <w:lang w:eastAsia="it-IT"/>
              </w:rPr>
              <w:t>N</w:t>
            </w:r>
          </w:p>
        </w:tc>
        <w:tc>
          <w:tcPr>
            <w:tcW w:w="2126" w:type="dxa"/>
          </w:tcPr>
          <w:p w14:paraId="648B3EA3" w14:textId="77777777" w:rsidR="00CF600C" w:rsidRDefault="00CF600C" w:rsidP="006A0B53">
            <w:pPr>
              <w:rPr>
                <w:rFonts w:ascii="Helvetica" w:hAnsi="Helvetica" w:cs="Helvetica"/>
                <w:sz w:val="24"/>
              </w:rPr>
            </w:pPr>
          </w:p>
        </w:tc>
        <w:tc>
          <w:tcPr>
            <w:tcW w:w="2944" w:type="dxa"/>
          </w:tcPr>
          <w:p w14:paraId="4CEEE0C2" w14:textId="77777777" w:rsidR="00CF600C" w:rsidRDefault="00CF600C" w:rsidP="006A0B53">
            <w:pPr>
              <w:rPr>
                <w:rFonts w:ascii="Helvetica" w:hAnsi="Helvetica" w:cs="Helvetica"/>
                <w:sz w:val="24"/>
              </w:rPr>
            </w:pPr>
            <w:r>
              <w:rPr>
                <w:rFonts w:ascii="Helvetica" w:hAnsi="Helvetica" w:cs="Helvetica"/>
                <w:sz w:val="24"/>
              </w:rPr>
              <w:t xml:space="preserve">If </w:t>
            </w:r>
            <w:proofErr w:type="spellStart"/>
            <w:r>
              <w:rPr>
                <w:rFonts w:ascii="Helvetica" w:hAnsi="Helvetica" w:cs="Helvetica"/>
                <w:sz w:val="24"/>
              </w:rPr>
              <w:t>billingAccount</w:t>
            </w:r>
            <w:proofErr w:type="spellEnd"/>
            <w:r>
              <w:rPr>
                <w:rFonts w:ascii="Helvetica" w:hAnsi="Helvetica" w:cs="Helvetica"/>
                <w:sz w:val="24"/>
              </w:rPr>
              <w:t xml:space="preserve"> is present, its id must be filled</w:t>
            </w:r>
          </w:p>
        </w:tc>
      </w:tr>
      <w:tr w:rsidR="00CF600C" w14:paraId="1FB39079" w14:textId="77777777" w:rsidTr="00A02353">
        <w:tc>
          <w:tcPr>
            <w:tcW w:w="304" w:type="dxa"/>
          </w:tcPr>
          <w:p w14:paraId="187FAC1D" w14:textId="77777777" w:rsidR="00CF600C" w:rsidRDefault="00CF600C" w:rsidP="006A0B53">
            <w:pPr>
              <w:rPr>
                <w:rFonts w:ascii="Helvetica" w:hAnsi="Helvetica" w:cs="Helvetica"/>
                <w:sz w:val="24"/>
                <w:lang w:eastAsia="it-IT"/>
              </w:rPr>
            </w:pPr>
          </w:p>
        </w:tc>
        <w:tc>
          <w:tcPr>
            <w:tcW w:w="2835" w:type="dxa"/>
            <w:gridSpan w:val="2"/>
          </w:tcPr>
          <w:p w14:paraId="74FA9233" w14:textId="77777777" w:rsidR="00CF600C" w:rsidRDefault="00CF600C" w:rsidP="006A0B53">
            <w:pPr>
              <w:rPr>
                <w:rFonts w:ascii="Helvetica" w:hAnsi="Helvetica" w:cs="Helvetica"/>
                <w:sz w:val="24"/>
                <w:lang w:eastAsia="it-IT"/>
              </w:rPr>
            </w:pPr>
            <w:r>
              <w:rPr>
                <w:rFonts w:ascii="Helvetica" w:hAnsi="Helvetica" w:cs="Helvetica"/>
                <w:sz w:val="24"/>
                <w:lang w:eastAsia="it-IT"/>
              </w:rPr>
              <w:t>appointment</w:t>
            </w:r>
          </w:p>
        </w:tc>
        <w:tc>
          <w:tcPr>
            <w:tcW w:w="1276" w:type="dxa"/>
          </w:tcPr>
          <w:p w14:paraId="4BC7B22D" w14:textId="77777777" w:rsidR="00CF600C" w:rsidRDefault="00CF600C" w:rsidP="006A0B53">
            <w:pPr>
              <w:rPr>
                <w:rFonts w:ascii="Helvetica" w:hAnsi="Helvetica" w:cs="Helvetica"/>
                <w:sz w:val="24"/>
                <w:lang w:eastAsia="it-IT"/>
              </w:rPr>
            </w:pPr>
            <w:r>
              <w:rPr>
                <w:rFonts w:ascii="Helvetica" w:hAnsi="Helvetica" w:cs="Helvetica"/>
                <w:sz w:val="24"/>
                <w:lang w:eastAsia="it-IT"/>
              </w:rPr>
              <w:t>N</w:t>
            </w:r>
          </w:p>
        </w:tc>
        <w:tc>
          <w:tcPr>
            <w:tcW w:w="2126" w:type="dxa"/>
          </w:tcPr>
          <w:p w14:paraId="470B47BB" w14:textId="77777777" w:rsidR="00CF600C" w:rsidRDefault="00CF600C" w:rsidP="006A0B53">
            <w:pPr>
              <w:rPr>
                <w:rFonts w:ascii="Helvetica" w:hAnsi="Helvetica" w:cs="Helvetica"/>
                <w:sz w:val="24"/>
              </w:rPr>
            </w:pPr>
          </w:p>
        </w:tc>
        <w:tc>
          <w:tcPr>
            <w:tcW w:w="2944" w:type="dxa"/>
          </w:tcPr>
          <w:p w14:paraId="16CBB38B" w14:textId="77777777" w:rsidR="00CF600C" w:rsidRDefault="00CF600C" w:rsidP="006A0B53">
            <w:pPr>
              <w:rPr>
                <w:rFonts w:ascii="Helvetica" w:hAnsi="Helvetica" w:cs="Helvetica"/>
                <w:sz w:val="24"/>
              </w:rPr>
            </w:pPr>
          </w:p>
        </w:tc>
      </w:tr>
      <w:tr w:rsidR="00CF600C" w14:paraId="193DED61" w14:textId="77777777" w:rsidTr="00A02353">
        <w:tc>
          <w:tcPr>
            <w:tcW w:w="304" w:type="dxa"/>
          </w:tcPr>
          <w:p w14:paraId="46BA358B" w14:textId="77777777" w:rsidR="00CF600C" w:rsidRDefault="00CF600C" w:rsidP="006A0B53">
            <w:pPr>
              <w:rPr>
                <w:rFonts w:ascii="Helvetica" w:hAnsi="Helvetica" w:cs="Helvetica"/>
                <w:sz w:val="24"/>
                <w:lang w:eastAsia="it-IT"/>
              </w:rPr>
            </w:pPr>
          </w:p>
        </w:tc>
        <w:tc>
          <w:tcPr>
            <w:tcW w:w="2835" w:type="dxa"/>
            <w:gridSpan w:val="2"/>
          </w:tcPr>
          <w:p w14:paraId="70A4E930" w14:textId="77777777" w:rsidR="00CF600C" w:rsidRDefault="00CF600C" w:rsidP="006A0B53">
            <w:pPr>
              <w:rPr>
                <w:rFonts w:ascii="Helvetica" w:hAnsi="Helvetica" w:cs="Helvetica"/>
                <w:sz w:val="24"/>
                <w:lang w:eastAsia="it-IT"/>
              </w:rPr>
            </w:pPr>
            <w:proofErr w:type="spellStart"/>
            <w:r>
              <w:rPr>
                <w:rFonts w:ascii="Helvetica" w:hAnsi="Helvetica" w:cs="Helvetica"/>
                <w:sz w:val="24"/>
                <w:lang w:eastAsia="it-IT"/>
              </w:rPr>
              <w:t>productOffering</w:t>
            </w:r>
            <w:proofErr w:type="spellEnd"/>
          </w:p>
        </w:tc>
        <w:tc>
          <w:tcPr>
            <w:tcW w:w="1276" w:type="dxa"/>
          </w:tcPr>
          <w:p w14:paraId="0192D286" w14:textId="77777777" w:rsidR="00CF600C" w:rsidRDefault="00CF600C" w:rsidP="006A0B53">
            <w:pPr>
              <w:rPr>
                <w:rFonts w:ascii="Helvetica" w:hAnsi="Helvetica" w:cs="Helvetica"/>
                <w:sz w:val="24"/>
                <w:lang w:eastAsia="it-IT"/>
              </w:rPr>
            </w:pPr>
            <w:r>
              <w:rPr>
                <w:rFonts w:ascii="Helvetica" w:hAnsi="Helvetica" w:cs="Helvetica"/>
                <w:sz w:val="24"/>
                <w:lang w:eastAsia="it-IT"/>
              </w:rPr>
              <w:t>Y/N</w:t>
            </w:r>
          </w:p>
        </w:tc>
        <w:tc>
          <w:tcPr>
            <w:tcW w:w="2126" w:type="dxa"/>
          </w:tcPr>
          <w:p w14:paraId="78A30A5C" w14:textId="77777777" w:rsidR="00CF600C" w:rsidRDefault="00CF600C" w:rsidP="006A0B53">
            <w:pPr>
              <w:rPr>
                <w:rFonts w:ascii="Helvetica" w:hAnsi="Helvetica" w:cs="Helvetica"/>
                <w:sz w:val="24"/>
              </w:rPr>
            </w:pPr>
          </w:p>
        </w:tc>
        <w:tc>
          <w:tcPr>
            <w:tcW w:w="2944" w:type="dxa"/>
          </w:tcPr>
          <w:p w14:paraId="21D167A8" w14:textId="77777777" w:rsidR="00CF600C" w:rsidRDefault="00CF600C" w:rsidP="00CF600C">
            <w:pPr>
              <w:rPr>
                <w:rFonts w:ascii="Helvetica" w:hAnsi="Helvetica" w:cs="Helvetica"/>
                <w:sz w:val="24"/>
              </w:rPr>
            </w:pPr>
            <w:r>
              <w:rPr>
                <w:rFonts w:ascii="Helvetica" w:hAnsi="Helvetica" w:cs="Helvetica"/>
                <w:sz w:val="24"/>
              </w:rPr>
              <w:t>Mandatory for “add” action, optional otherwise</w:t>
            </w:r>
          </w:p>
          <w:p w14:paraId="79825D30" w14:textId="77777777" w:rsidR="00CF600C" w:rsidRDefault="00A02353" w:rsidP="00CF600C">
            <w:pPr>
              <w:rPr>
                <w:rFonts w:ascii="Helvetica" w:hAnsi="Helvetica" w:cs="Helvetica"/>
                <w:sz w:val="24"/>
              </w:rPr>
            </w:pPr>
            <w:r>
              <w:rPr>
                <w:rFonts w:ascii="Helvetica" w:hAnsi="Helvetica" w:cs="Helvetica"/>
                <w:sz w:val="24"/>
              </w:rPr>
              <w:t xml:space="preserve">if </w:t>
            </w:r>
            <w:proofErr w:type="spellStart"/>
            <w:r w:rsidR="00CF600C">
              <w:rPr>
                <w:rFonts w:ascii="Helvetica" w:hAnsi="Helvetica" w:cs="Helvetica"/>
                <w:sz w:val="24"/>
              </w:rPr>
              <w:t>productOffering</w:t>
            </w:r>
            <w:proofErr w:type="spellEnd"/>
            <w:r>
              <w:rPr>
                <w:rFonts w:ascii="Helvetica" w:hAnsi="Helvetica" w:cs="Helvetica"/>
                <w:sz w:val="24"/>
              </w:rPr>
              <w:t xml:space="preserve"> is given, its</w:t>
            </w:r>
            <w:r w:rsidR="00CF600C">
              <w:rPr>
                <w:rFonts w:ascii="Helvetica" w:hAnsi="Helvetica" w:cs="Helvetica"/>
                <w:sz w:val="24"/>
              </w:rPr>
              <w:t xml:space="preserve"> id or </w:t>
            </w:r>
            <w:proofErr w:type="spellStart"/>
            <w:r w:rsidR="00CF600C">
              <w:rPr>
                <w:rFonts w:ascii="Helvetica" w:hAnsi="Helvetica" w:cs="Helvetica"/>
                <w:sz w:val="24"/>
              </w:rPr>
              <w:t>href</w:t>
            </w:r>
            <w:proofErr w:type="spellEnd"/>
            <w:r w:rsidR="00CF600C">
              <w:rPr>
                <w:rFonts w:ascii="Helvetica" w:hAnsi="Helvetica" w:cs="Helvetica"/>
                <w:sz w:val="24"/>
              </w:rPr>
              <w:t xml:space="preserve"> must be filled </w:t>
            </w:r>
          </w:p>
        </w:tc>
      </w:tr>
      <w:tr w:rsidR="00A02353" w14:paraId="3FF2F884" w14:textId="77777777" w:rsidTr="00A02353">
        <w:tc>
          <w:tcPr>
            <w:tcW w:w="304" w:type="dxa"/>
          </w:tcPr>
          <w:p w14:paraId="77C86E4A" w14:textId="77777777" w:rsidR="00A02353" w:rsidRDefault="00A02353" w:rsidP="006A0B53">
            <w:pPr>
              <w:rPr>
                <w:rFonts w:ascii="Helvetica" w:hAnsi="Helvetica" w:cs="Helvetica"/>
                <w:sz w:val="24"/>
                <w:lang w:eastAsia="it-IT"/>
              </w:rPr>
            </w:pPr>
          </w:p>
        </w:tc>
        <w:tc>
          <w:tcPr>
            <w:tcW w:w="284" w:type="dxa"/>
          </w:tcPr>
          <w:p w14:paraId="5F3BF4BB" w14:textId="77777777" w:rsidR="00A02353" w:rsidRDefault="00A02353" w:rsidP="006A0B53">
            <w:pPr>
              <w:rPr>
                <w:rFonts w:ascii="Helvetica" w:hAnsi="Helvetica" w:cs="Helvetica"/>
                <w:sz w:val="24"/>
                <w:lang w:eastAsia="it-IT"/>
              </w:rPr>
            </w:pPr>
          </w:p>
        </w:tc>
        <w:tc>
          <w:tcPr>
            <w:tcW w:w="2551" w:type="dxa"/>
          </w:tcPr>
          <w:p w14:paraId="1A28A0D9" w14:textId="77777777" w:rsidR="00A02353" w:rsidRDefault="00A02353" w:rsidP="006A0B53">
            <w:pPr>
              <w:rPr>
                <w:rFonts w:ascii="Helvetica" w:hAnsi="Helvetica" w:cs="Helvetica"/>
                <w:sz w:val="24"/>
                <w:lang w:eastAsia="it-IT"/>
              </w:rPr>
            </w:pPr>
            <w:proofErr w:type="spellStart"/>
            <w:r>
              <w:rPr>
                <w:rFonts w:ascii="Helvetica" w:hAnsi="Helvetica" w:cs="Helvetica"/>
                <w:sz w:val="24"/>
                <w:lang w:eastAsia="it-IT"/>
              </w:rPr>
              <w:t>bundledProductOffering</w:t>
            </w:r>
            <w:proofErr w:type="spellEnd"/>
          </w:p>
        </w:tc>
        <w:tc>
          <w:tcPr>
            <w:tcW w:w="1276" w:type="dxa"/>
          </w:tcPr>
          <w:p w14:paraId="23AF626D" w14:textId="77777777" w:rsidR="00A02353" w:rsidRDefault="00A02353" w:rsidP="006A0B53">
            <w:pPr>
              <w:rPr>
                <w:rFonts w:ascii="Helvetica" w:hAnsi="Helvetica" w:cs="Helvetica"/>
                <w:sz w:val="24"/>
                <w:lang w:eastAsia="it-IT"/>
              </w:rPr>
            </w:pPr>
            <w:r>
              <w:rPr>
                <w:rFonts w:ascii="Helvetica" w:hAnsi="Helvetica" w:cs="Helvetica"/>
                <w:sz w:val="24"/>
                <w:lang w:eastAsia="it-IT"/>
              </w:rPr>
              <w:t>N</w:t>
            </w:r>
          </w:p>
        </w:tc>
        <w:tc>
          <w:tcPr>
            <w:tcW w:w="2126" w:type="dxa"/>
          </w:tcPr>
          <w:p w14:paraId="1A5FAEEA" w14:textId="77777777" w:rsidR="00A02353" w:rsidRDefault="00A02353" w:rsidP="006A0B53">
            <w:pPr>
              <w:rPr>
                <w:rFonts w:ascii="Helvetica" w:hAnsi="Helvetica" w:cs="Helvetica"/>
                <w:sz w:val="24"/>
              </w:rPr>
            </w:pPr>
          </w:p>
        </w:tc>
        <w:tc>
          <w:tcPr>
            <w:tcW w:w="2944" w:type="dxa"/>
          </w:tcPr>
          <w:p w14:paraId="63C60D24" w14:textId="77777777" w:rsidR="00A02353" w:rsidRDefault="00A02353" w:rsidP="00CF600C">
            <w:pPr>
              <w:rPr>
                <w:rFonts w:ascii="Helvetica" w:hAnsi="Helvetica" w:cs="Helvetica"/>
                <w:sz w:val="24"/>
              </w:rPr>
            </w:pPr>
            <w:r>
              <w:rPr>
                <w:rFonts w:ascii="Helvetica" w:hAnsi="Helvetica" w:cs="Helvetica"/>
                <w:sz w:val="24"/>
              </w:rPr>
              <w:t>Only useful for bundled offers</w:t>
            </w:r>
          </w:p>
        </w:tc>
      </w:tr>
      <w:tr w:rsidR="00CF600C" w14:paraId="045D7026" w14:textId="77777777" w:rsidTr="00A02353">
        <w:tc>
          <w:tcPr>
            <w:tcW w:w="304" w:type="dxa"/>
          </w:tcPr>
          <w:p w14:paraId="6734C302" w14:textId="77777777" w:rsidR="00CF600C" w:rsidRDefault="00CF600C" w:rsidP="006A0B53">
            <w:pPr>
              <w:rPr>
                <w:rFonts w:ascii="Helvetica" w:hAnsi="Helvetica" w:cs="Helvetica"/>
                <w:sz w:val="24"/>
                <w:lang w:eastAsia="it-IT"/>
              </w:rPr>
            </w:pPr>
          </w:p>
        </w:tc>
        <w:tc>
          <w:tcPr>
            <w:tcW w:w="2835" w:type="dxa"/>
            <w:gridSpan w:val="2"/>
          </w:tcPr>
          <w:p w14:paraId="6E2A0282" w14:textId="77777777" w:rsidR="00CF600C" w:rsidRDefault="00CF600C" w:rsidP="006A0B53">
            <w:pPr>
              <w:rPr>
                <w:rFonts w:ascii="Helvetica" w:hAnsi="Helvetica" w:cs="Helvetica"/>
                <w:sz w:val="24"/>
                <w:lang w:eastAsia="it-IT"/>
              </w:rPr>
            </w:pPr>
            <w:r>
              <w:rPr>
                <w:rFonts w:ascii="Helvetica" w:hAnsi="Helvetica" w:cs="Helvetica"/>
                <w:sz w:val="24"/>
                <w:lang w:eastAsia="it-IT"/>
              </w:rPr>
              <w:t>product</w:t>
            </w:r>
          </w:p>
        </w:tc>
        <w:tc>
          <w:tcPr>
            <w:tcW w:w="1276" w:type="dxa"/>
          </w:tcPr>
          <w:p w14:paraId="5CAF2CD0" w14:textId="77777777" w:rsidR="00CF600C" w:rsidRDefault="00A02353" w:rsidP="006A0B53">
            <w:pPr>
              <w:rPr>
                <w:rFonts w:ascii="Helvetica" w:hAnsi="Helvetica" w:cs="Helvetica"/>
                <w:sz w:val="24"/>
                <w:lang w:eastAsia="it-IT"/>
              </w:rPr>
            </w:pPr>
            <w:r>
              <w:rPr>
                <w:rFonts w:ascii="Helvetica" w:hAnsi="Helvetica" w:cs="Helvetica"/>
                <w:sz w:val="24"/>
                <w:lang w:eastAsia="it-IT"/>
              </w:rPr>
              <w:t>Y/N</w:t>
            </w:r>
          </w:p>
        </w:tc>
        <w:tc>
          <w:tcPr>
            <w:tcW w:w="2126" w:type="dxa"/>
          </w:tcPr>
          <w:p w14:paraId="4756FD81" w14:textId="77777777" w:rsidR="00CF600C" w:rsidRDefault="00CF600C" w:rsidP="006A0B53">
            <w:pPr>
              <w:rPr>
                <w:rFonts w:ascii="Helvetica" w:hAnsi="Helvetica" w:cs="Helvetica"/>
                <w:sz w:val="24"/>
              </w:rPr>
            </w:pPr>
          </w:p>
        </w:tc>
        <w:tc>
          <w:tcPr>
            <w:tcW w:w="2944" w:type="dxa"/>
          </w:tcPr>
          <w:p w14:paraId="6F4824D0" w14:textId="77777777" w:rsidR="00CF600C" w:rsidRDefault="00CF600C" w:rsidP="00CF600C">
            <w:pPr>
              <w:rPr>
                <w:rFonts w:ascii="Helvetica" w:hAnsi="Helvetica" w:cs="Helvetica"/>
                <w:sz w:val="24"/>
              </w:rPr>
            </w:pPr>
            <w:r>
              <w:rPr>
                <w:rFonts w:ascii="Helvetica" w:hAnsi="Helvetica" w:cs="Helvetica"/>
                <w:sz w:val="24"/>
              </w:rPr>
              <w:t>Optional for “add” action, mandatory otherwise</w:t>
            </w:r>
          </w:p>
          <w:p w14:paraId="3DB92F6E" w14:textId="77777777" w:rsidR="00CF600C" w:rsidRDefault="00A02353" w:rsidP="006A0B53">
            <w:pPr>
              <w:rPr>
                <w:rFonts w:ascii="Helvetica" w:hAnsi="Helvetica" w:cs="Helvetica"/>
                <w:sz w:val="24"/>
              </w:rPr>
            </w:pPr>
            <w:r>
              <w:rPr>
                <w:rFonts w:ascii="Helvetica" w:hAnsi="Helvetica" w:cs="Helvetica"/>
                <w:sz w:val="24"/>
              </w:rPr>
              <w:t xml:space="preserve">if </w:t>
            </w:r>
            <w:r w:rsidR="00CF600C">
              <w:rPr>
                <w:rFonts w:ascii="Helvetica" w:hAnsi="Helvetica" w:cs="Helvetica"/>
                <w:sz w:val="24"/>
              </w:rPr>
              <w:t>product</w:t>
            </w:r>
            <w:r>
              <w:rPr>
                <w:rFonts w:ascii="Helvetica" w:hAnsi="Helvetica" w:cs="Helvetica"/>
                <w:sz w:val="24"/>
              </w:rPr>
              <w:t xml:space="preserve"> is given, its</w:t>
            </w:r>
            <w:r w:rsidR="00CF600C">
              <w:rPr>
                <w:rFonts w:ascii="Helvetica" w:hAnsi="Helvetica" w:cs="Helvetica"/>
                <w:sz w:val="24"/>
              </w:rPr>
              <w:t xml:space="preserve"> id</w:t>
            </w:r>
            <w:r>
              <w:rPr>
                <w:rFonts w:ascii="Helvetica" w:hAnsi="Helvetica" w:cs="Helvetica"/>
                <w:sz w:val="24"/>
              </w:rPr>
              <w:t xml:space="preserve"> or </w:t>
            </w:r>
            <w:proofErr w:type="spellStart"/>
            <w:r>
              <w:rPr>
                <w:rFonts w:ascii="Helvetica" w:hAnsi="Helvetica" w:cs="Helvetica"/>
                <w:sz w:val="24"/>
              </w:rPr>
              <w:t>href</w:t>
            </w:r>
            <w:proofErr w:type="spellEnd"/>
            <w:r w:rsidR="00CF600C">
              <w:rPr>
                <w:rFonts w:ascii="Helvetica" w:hAnsi="Helvetica" w:cs="Helvetica"/>
                <w:sz w:val="24"/>
              </w:rPr>
              <w:t xml:space="preserve"> must be filled</w:t>
            </w:r>
          </w:p>
        </w:tc>
      </w:tr>
      <w:tr w:rsidR="00A02353" w14:paraId="00713BB1" w14:textId="77777777" w:rsidTr="00A02353">
        <w:tc>
          <w:tcPr>
            <w:tcW w:w="304" w:type="dxa"/>
          </w:tcPr>
          <w:p w14:paraId="0FA40579" w14:textId="77777777" w:rsidR="00A02353" w:rsidRDefault="00A02353" w:rsidP="006A0B53">
            <w:pPr>
              <w:rPr>
                <w:rFonts w:ascii="Helvetica" w:hAnsi="Helvetica" w:cs="Helvetica"/>
                <w:sz w:val="24"/>
                <w:lang w:eastAsia="it-IT"/>
              </w:rPr>
            </w:pPr>
          </w:p>
        </w:tc>
        <w:tc>
          <w:tcPr>
            <w:tcW w:w="284" w:type="dxa"/>
          </w:tcPr>
          <w:p w14:paraId="2272B81E" w14:textId="77777777" w:rsidR="00A02353" w:rsidRDefault="00A02353" w:rsidP="006A0B53">
            <w:pPr>
              <w:rPr>
                <w:rFonts w:ascii="Helvetica" w:hAnsi="Helvetica" w:cs="Helvetica"/>
                <w:sz w:val="24"/>
                <w:lang w:eastAsia="it-IT"/>
              </w:rPr>
            </w:pPr>
          </w:p>
        </w:tc>
        <w:tc>
          <w:tcPr>
            <w:tcW w:w="2551" w:type="dxa"/>
          </w:tcPr>
          <w:p w14:paraId="260E237A" w14:textId="77777777" w:rsidR="00A02353" w:rsidRDefault="00A02353" w:rsidP="006A0B53">
            <w:pPr>
              <w:rPr>
                <w:rFonts w:ascii="Helvetica" w:hAnsi="Helvetica" w:cs="Helvetica"/>
                <w:sz w:val="24"/>
                <w:lang w:eastAsia="it-IT"/>
              </w:rPr>
            </w:pPr>
            <w:proofErr w:type="spellStart"/>
            <w:r>
              <w:rPr>
                <w:rFonts w:ascii="Helvetica" w:hAnsi="Helvetica" w:cs="Helvetica"/>
                <w:sz w:val="24"/>
                <w:lang w:eastAsia="it-IT"/>
              </w:rPr>
              <w:t>productRelationship</w:t>
            </w:r>
            <w:proofErr w:type="spellEnd"/>
          </w:p>
        </w:tc>
        <w:tc>
          <w:tcPr>
            <w:tcW w:w="1276" w:type="dxa"/>
          </w:tcPr>
          <w:p w14:paraId="0773CB3A" w14:textId="77777777" w:rsidR="00A02353" w:rsidRDefault="00A02353" w:rsidP="006A0B53">
            <w:pPr>
              <w:rPr>
                <w:rFonts w:ascii="Helvetica" w:hAnsi="Helvetica" w:cs="Helvetica"/>
                <w:sz w:val="24"/>
                <w:lang w:eastAsia="it-IT"/>
              </w:rPr>
            </w:pPr>
            <w:r>
              <w:rPr>
                <w:rFonts w:ascii="Helvetica" w:hAnsi="Helvetica" w:cs="Helvetica"/>
                <w:sz w:val="24"/>
                <w:lang w:eastAsia="it-IT"/>
              </w:rPr>
              <w:t>N</w:t>
            </w:r>
          </w:p>
        </w:tc>
        <w:tc>
          <w:tcPr>
            <w:tcW w:w="2126" w:type="dxa"/>
          </w:tcPr>
          <w:p w14:paraId="004823A0" w14:textId="77777777" w:rsidR="00A02353" w:rsidRDefault="00A02353" w:rsidP="006A0B53">
            <w:pPr>
              <w:rPr>
                <w:rFonts w:ascii="Helvetica" w:hAnsi="Helvetica" w:cs="Helvetica"/>
                <w:sz w:val="24"/>
              </w:rPr>
            </w:pPr>
          </w:p>
        </w:tc>
        <w:tc>
          <w:tcPr>
            <w:tcW w:w="2944" w:type="dxa"/>
          </w:tcPr>
          <w:p w14:paraId="6A8B6366" w14:textId="77777777" w:rsidR="00A02353" w:rsidRDefault="00A02353" w:rsidP="00A02353">
            <w:pPr>
              <w:rPr>
                <w:rFonts w:ascii="Helvetica" w:hAnsi="Helvetica" w:cs="Helvetica"/>
                <w:sz w:val="24"/>
              </w:rPr>
            </w:pPr>
            <w:r>
              <w:rPr>
                <w:rFonts w:ascii="Helvetica" w:hAnsi="Helvetica" w:cs="Helvetica"/>
                <w:sz w:val="24"/>
              </w:rPr>
              <w:t>Only useful for bundled products</w:t>
            </w:r>
          </w:p>
        </w:tc>
      </w:tr>
      <w:tr w:rsidR="00A02353" w14:paraId="30FA0569" w14:textId="77777777" w:rsidTr="00A02353">
        <w:tc>
          <w:tcPr>
            <w:tcW w:w="304" w:type="dxa"/>
          </w:tcPr>
          <w:p w14:paraId="130BABED" w14:textId="77777777" w:rsidR="00A02353" w:rsidRDefault="00A02353" w:rsidP="006A0B53">
            <w:pPr>
              <w:rPr>
                <w:rFonts w:ascii="Helvetica" w:hAnsi="Helvetica" w:cs="Helvetica"/>
                <w:sz w:val="24"/>
                <w:lang w:eastAsia="it-IT"/>
              </w:rPr>
            </w:pPr>
          </w:p>
        </w:tc>
        <w:tc>
          <w:tcPr>
            <w:tcW w:w="284" w:type="dxa"/>
          </w:tcPr>
          <w:p w14:paraId="41CF6689" w14:textId="77777777" w:rsidR="00A02353" w:rsidRDefault="00A02353" w:rsidP="006A0B53">
            <w:pPr>
              <w:rPr>
                <w:rFonts w:ascii="Helvetica" w:hAnsi="Helvetica" w:cs="Helvetica"/>
                <w:sz w:val="24"/>
                <w:lang w:eastAsia="it-IT"/>
              </w:rPr>
            </w:pPr>
          </w:p>
        </w:tc>
        <w:tc>
          <w:tcPr>
            <w:tcW w:w="2551" w:type="dxa"/>
          </w:tcPr>
          <w:p w14:paraId="4C9D6707" w14:textId="77777777" w:rsidR="00A02353" w:rsidRDefault="00A02353" w:rsidP="006A0B53">
            <w:pPr>
              <w:rPr>
                <w:rFonts w:ascii="Helvetica" w:hAnsi="Helvetica" w:cs="Helvetica"/>
                <w:sz w:val="24"/>
                <w:lang w:eastAsia="it-IT"/>
              </w:rPr>
            </w:pPr>
            <w:proofErr w:type="spellStart"/>
            <w:r>
              <w:rPr>
                <w:rFonts w:ascii="Helvetica" w:hAnsi="Helvetica" w:cs="Helvetica"/>
                <w:sz w:val="24"/>
                <w:lang w:eastAsia="it-IT"/>
              </w:rPr>
              <w:t>productCharacteristic</w:t>
            </w:r>
            <w:proofErr w:type="spellEnd"/>
          </w:p>
        </w:tc>
        <w:tc>
          <w:tcPr>
            <w:tcW w:w="1276" w:type="dxa"/>
          </w:tcPr>
          <w:p w14:paraId="4D866430" w14:textId="77777777" w:rsidR="00A02353" w:rsidRDefault="00A02353" w:rsidP="006A0B53">
            <w:pPr>
              <w:rPr>
                <w:rFonts w:ascii="Helvetica" w:hAnsi="Helvetica" w:cs="Helvetica"/>
                <w:sz w:val="24"/>
                <w:lang w:eastAsia="it-IT"/>
              </w:rPr>
            </w:pPr>
            <w:r>
              <w:rPr>
                <w:rFonts w:ascii="Helvetica" w:hAnsi="Helvetica" w:cs="Helvetica"/>
                <w:sz w:val="24"/>
                <w:lang w:eastAsia="it-IT"/>
              </w:rPr>
              <w:t>N</w:t>
            </w:r>
          </w:p>
        </w:tc>
        <w:tc>
          <w:tcPr>
            <w:tcW w:w="2126" w:type="dxa"/>
          </w:tcPr>
          <w:p w14:paraId="37BE6DD0" w14:textId="77777777" w:rsidR="00A02353" w:rsidRDefault="00A02353" w:rsidP="006A0B53">
            <w:pPr>
              <w:rPr>
                <w:rFonts w:ascii="Helvetica" w:hAnsi="Helvetica" w:cs="Helvetica"/>
                <w:sz w:val="24"/>
              </w:rPr>
            </w:pPr>
          </w:p>
        </w:tc>
        <w:tc>
          <w:tcPr>
            <w:tcW w:w="2944" w:type="dxa"/>
          </w:tcPr>
          <w:p w14:paraId="1F879F61" w14:textId="77777777" w:rsidR="00A02353" w:rsidRDefault="00A02353" w:rsidP="00A02353">
            <w:pPr>
              <w:rPr>
                <w:rFonts w:ascii="Helvetica" w:hAnsi="Helvetica" w:cs="Helvetica"/>
                <w:sz w:val="24"/>
              </w:rPr>
            </w:pPr>
            <w:r>
              <w:rPr>
                <w:rFonts w:ascii="Helvetica" w:hAnsi="Helvetica" w:cs="Helvetica"/>
                <w:sz w:val="24"/>
              </w:rPr>
              <w:t>Only useful for configurable products</w:t>
            </w:r>
          </w:p>
        </w:tc>
      </w:tr>
    </w:tbl>
    <w:p w14:paraId="02AE5754" w14:textId="77777777" w:rsidR="00E82235" w:rsidRPr="00DF5C95" w:rsidRDefault="00E82235" w:rsidP="00E82235">
      <w:pPr>
        <w:ind w:left="1080"/>
        <w:rPr>
          <w:rFonts w:ascii="Helvetica" w:hAnsi="Helvetica" w:cs="Helvetica"/>
          <w:sz w:val="24"/>
        </w:rPr>
      </w:pPr>
    </w:p>
    <w:p w14:paraId="7558DE3F" w14:textId="77777777" w:rsidR="00E82235" w:rsidRDefault="00E82235" w:rsidP="00E82235">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8809" w:type="dxa"/>
        <w:tblInd w:w="1080" w:type="dxa"/>
        <w:tblLayout w:type="fixed"/>
        <w:tblLook w:val="04A0" w:firstRow="1" w:lastRow="0" w:firstColumn="1" w:lastColumn="0" w:noHBand="0" w:noVBand="1"/>
      </w:tblPr>
      <w:tblGrid>
        <w:gridCol w:w="4006"/>
        <w:gridCol w:w="4803"/>
      </w:tblGrid>
      <w:tr w:rsidR="00E82235" w14:paraId="13CB4A8F" w14:textId="77777777" w:rsidTr="00E069DF">
        <w:trPr>
          <w:trHeight w:val="652"/>
        </w:trPr>
        <w:tc>
          <w:tcPr>
            <w:tcW w:w="4006" w:type="dxa"/>
          </w:tcPr>
          <w:p w14:paraId="6D530196" w14:textId="77777777" w:rsidR="00E82235" w:rsidRDefault="00E82235" w:rsidP="00E069DF">
            <w:pPr>
              <w:rPr>
                <w:rFonts w:ascii="Helvetica" w:hAnsi="Helvetica" w:cs="Helvetica"/>
                <w:sz w:val="24"/>
              </w:rPr>
            </w:pPr>
            <w:r>
              <w:rPr>
                <w:rFonts w:ascii="Helvetica" w:hAnsi="Helvetica" w:cs="Helvetica"/>
                <w:sz w:val="24"/>
              </w:rPr>
              <w:t>Rule name</w:t>
            </w:r>
          </w:p>
        </w:tc>
        <w:tc>
          <w:tcPr>
            <w:tcW w:w="4803" w:type="dxa"/>
          </w:tcPr>
          <w:p w14:paraId="2470BB39" w14:textId="77777777" w:rsidR="00E82235" w:rsidRDefault="00E82235" w:rsidP="00E069DF">
            <w:pPr>
              <w:rPr>
                <w:rFonts w:ascii="Helvetica" w:hAnsi="Helvetica" w:cs="Helvetica"/>
                <w:sz w:val="24"/>
              </w:rPr>
            </w:pPr>
            <w:r>
              <w:rPr>
                <w:rFonts w:ascii="Helvetica" w:hAnsi="Helvetica" w:cs="Helvetica"/>
                <w:sz w:val="24"/>
              </w:rPr>
              <w:t>Rule</w:t>
            </w:r>
          </w:p>
        </w:tc>
      </w:tr>
      <w:tr w:rsidR="00E82235" w14:paraId="7309A513" w14:textId="77777777" w:rsidTr="00E069DF">
        <w:trPr>
          <w:trHeight w:val="652"/>
        </w:trPr>
        <w:tc>
          <w:tcPr>
            <w:tcW w:w="4006" w:type="dxa"/>
          </w:tcPr>
          <w:p w14:paraId="78F8030C" w14:textId="77777777" w:rsidR="00E82235" w:rsidRDefault="00E82235" w:rsidP="00E069DF">
            <w:pPr>
              <w:rPr>
                <w:rFonts w:ascii="Helvetica" w:hAnsi="Helvetica" w:cs="Helvetica"/>
                <w:sz w:val="24"/>
              </w:rPr>
            </w:pPr>
          </w:p>
        </w:tc>
        <w:tc>
          <w:tcPr>
            <w:tcW w:w="4803" w:type="dxa"/>
          </w:tcPr>
          <w:p w14:paraId="5D99DEEA" w14:textId="77777777" w:rsidR="00E82235" w:rsidRDefault="00E82235" w:rsidP="00E069DF">
            <w:pPr>
              <w:rPr>
                <w:rFonts w:ascii="Helvetica" w:hAnsi="Helvetica" w:cs="Helvetica"/>
                <w:sz w:val="24"/>
              </w:rPr>
            </w:pPr>
          </w:p>
        </w:tc>
      </w:tr>
      <w:tr w:rsidR="00E82235" w14:paraId="17DE2E97" w14:textId="77777777" w:rsidTr="00E069DF">
        <w:trPr>
          <w:trHeight w:val="567"/>
        </w:trPr>
        <w:tc>
          <w:tcPr>
            <w:tcW w:w="4006" w:type="dxa"/>
          </w:tcPr>
          <w:p w14:paraId="540EC396" w14:textId="77777777" w:rsidR="00E82235" w:rsidRDefault="00E82235" w:rsidP="00E069DF">
            <w:pPr>
              <w:rPr>
                <w:rFonts w:ascii="Helvetica" w:hAnsi="Helvetica" w:cs="Helvetica"/>
                <w:sz w:val="24"/>
              </w:rPr>
            </w:pPr>
          </w:p>
        </w:tc>
        <w:tc>
          <w:tcPr>
            <w:tcW w:w="4803" w:type="dxa"/>
          </w:tcPr>
          <w:p w14:paraId="55722ABB" w14:textId="77777777" w:rsidR="00E82235" w:rsidRDefault="00E82235" w:rsidP="00E069DF">
            <w:pPr>
              <w:rPr>
                <w:rFonts w:ascii="Helvetica" w:hAnsi="Helvetica" w:cs="Helvetica"/>
                <w:sz w:val="24"/>
              </w:rPr>
            </w:pPr>
          </w:p>
        </w:tc>
      </w:tr>
    </w:tbl>
    <w:p w14:paraId="41AE047D" w14:textId="77777777" w:rsidR="00E82235" w:rsidRPr="00D46940" w:rsidRDefault="00E82235" w:rsidP="00E82235">
      <w:pPr>
        <w:rPr>
          <w:rFonts w:ascii="Helvetica" w:hAnsi="Helvetica" w:cs="Helvetica"/>
          <w:sz w:val="24"/>
        </w:rPr>
      </w:pPr>
    </w:p>
    <w:p w14:paraId="4BEEFAA3" w14:textId="77777777" w:rsidR="00E82235" w:rsidRDefault="00E82235" w:rsidP="00E82235">
      <w:pPr>
        <w:rPr>
          <w:rFonts w:ascii="Helvetica" w:hAnsi="Helvetica" w:cs="Helvetica"/>
          <w:sz w:val="24"/>
        </w:rPr>
      </w:pPr>
    </w:p>
    <w:p w14:paraId="2A122724" w14:textId="77777777" w:rsidR="00911BC9" w:rsidRDefault="00911BC9" w:rsidP="00911BC9">
      <w:pPr>
        <w:rPr>
          <w:rFonts w:ascii="Helvetica" w:hAnsi="Helvetica" w:cs="Helvetica"/>
          <w:caps/>
          <w:sz w:val="24"/>
          <w:lang w:eastAsia="it-IT"/>
        </w:rPr>
      </w:pPr>
    </w:p>
    <w:p w14:paraId="15746773" w14:textId="77777777" w:rsidR="00911BC9" w:rsidRDefault="00911BC9" w:rsidP="00911BC9">
      <w:pPr>
        <w:rPr>
          <w:rFonts w:ascii="Helvetica" w:hAnsi="Helvetica" w:cs="Helvetica"/>
          <w:caps/>
          <w:sz w:val="24"/>
          <w:lang w:eastAsia="it-IT"/>
        </w:rPr>
      </w:pPr>
    </w:p>
    <w:p w14:paraId="2DB15250" w14:textId="77777777" w:rsidR="00911BC9" w:rsidRDefault="00911BC9" w:rsidP="00911BC9">
      <w:pPr>
        <w:rPr>
          <w:rFonts w:ascii="Helvetica" w:hAnsi="Helvetica" w:cs="Helvetica"/>
          <w:caps/>
          <w:sz w:val="24"/>
          <w:lang w:eastAsia="it-IT"/>
        </w:rPr>
      </w:pPr>
    </w:p>
    <w:p w14:paraId="06AF8EFF" w14:textId="77777777" w:rsidR="00911BC9" w:rsidRDefault="00911BC9" w:rsidP="00911BC9">
      <w:pPr>
        <w:rPr>
          <w:rFonts w:ascii="Helvetica" w:hAnsi="Helvetica" w:cs="Helvetica"/>
          <w:sz w:val="24"/>
          <w:lang w:eastAsia="it-IT"/>
        </w:rPr>
      </w:pPr>
    </w:p>
    <w:p w14:paraId="180D8E80" w14:textId="77777777" w:rsidR="00D81C82" w:rsidRDefault="00D81C82" w:rsidP="00D81C82">
      <w:pPr>
        <w:pStyle w:val="Heading1"/>
      </w:pPr>
      <w:bookmarkStart w:id="93" w:name="_Toc432067428"/>
      <w:r>
        <w:lastRenderedPageBreak/>
        <w:t>API PUT OPERATION CONFORMANCE</w:t>
      </w:r>
      <w:bookmarkEnd w:id="93"/>
    </w:p>
    <w:p w14:paraId="5B209160" w14:textId="77777777" w:rsidR="000B0D6A" w:rsidRDefault="000B0D6A" w:rsidP="000B0D6A">
      <w:pPr>
        <w:rPr>
          <w:rFonts w:ascii="Times New Roman" w:hAnsi="Times New Roman"/>
          <w:color w:val="FF0000"/>
          <w:sz w:val="24"/>
          <w:lang w:eastAsia="it-IT"/>
        </w:rPr>
      </w:pPr>
    </w:p>
    <w:p w14:paraId="0B75F7A7" w14:textId="77777777" w:rsidR="000B0D6A" w:rsidRPr="006A0B53" w:rsidRDefault="00921169" w:rsidP="000B0D6A">
      <w:pPr>
        <w:pStyle w:val="Heading2"/>
        <w:rPr>
          <w:highlight w:val="yellow"/>
        </w:rPr>
      </w:pPr>
      <w:bookmarkStart w:id="94" w:name="_Toc432067429"/>
      <w:r w:rsidRPr="006A0B53">
        <w:rPr>
          <w:highlight w:val="yellow"/>
        </w:rPr>
        <w:t xml:space="preserve">PUT </w:t>
      </w:r>
      <w:r w:rsidR="007A0606" w:rsidRPr="006A0B53">
        <w:rPr>
          <w:highlight w:val="yellow"/>
        </w:rPr>
        <w:t>API</w:t>
      </w:r>
      <w:r w:rsidRPr="006A0B53">
        <w:rPr>
          <w:highlight w:val="yellow"/>
        </w:rPr>
        <w:t>/</w:t>
      </w:r>
      <w:del w:id="95" w:author="pierre gauthier" w:date="2015-10-08T17:42:00Z">
        <w:r w:rsidR="006A0B53" w:rsidRPr="006A0B53" w:rsidDel="00293665">
          <w:rPr>
            <w:highlight w:val="yellow"/>
          </w:rPr>
          <w:delText>ProductOrder</w:delText>
        </w:r>
      </w:del>
      <w:ins w:id="96" w:author="pierre gauthier" w:date="2015-10-08T17:42:00Z">
        <w:r w:rsidR="00293665">
          <w:rPr>
            <w:highlight w:val="yellow"/>
          </w:rPr>
          <w:t>Customer</w:t>
        </w:r>
      </w:ins>
      <w:r w:rsidR="00EE7C83" w:rsidRPr="006A0B53">
        <w:rPr>
          <w:highlight w:val="yellow"/>
        </w:rPr>
        <w:t>/{ID}</w:t>
      </w:r>
      <w:bookmarkEnd w:id="94"/>
    </w:p>
    <w:p w14:paraId="47AA8B19" w14:textId="77777777" w:rsidR="007A0606" w:rsidRPr="006A0B53" w:rsidRDefault="00B8558F" w:rsidP="00AF3767">
      <w:pPr>
        <w:rPr>
          <w:rFonts w:ascii="Helvetica" w:hAnsi="Helvetica" w:cs="Helvetica"/>
          <w:sz w:val="24"/>
          <w:highlight w:val="yellow"/>
          <w:lang w:eastAsia="it-IT"/>
        </w:rPr>
      </w:pPr>
      <w:r w:rsidRPr="006A0B53">
        <w:rPr>
          <w:rFonts w:ascii="Helvetica" w:hAnsi="Helvetica" w:cs="Helvetica"/>
          <w:sz w:val="24"/>
          <w:highlight w:val="yellow"/>
          <w:lang w:eastAsia="it-IT"/>
        </w:rPr>
        <w:t>This Uniform Contract operation is used to completely update the representation of a managed entity or a task.</w:t>
      </w:r>
    </w:p>
    <w:p w14:paraId="74A71838" w14:textId="77777777" w:rsidR="00256B60" w:rsidRPr="006A0B53" w:rsidRDefault="00256B60" w:rsidP="00256B60">
      <w:pPr>
        <w:rPr>
          <w:rFonts w:ascii="Helvetica" w:hAnsi="Helvetica" w:cs="Helvetica"/>
          <w:sz w:val="24"/>
          <w:highlight w:val="yellow"/>
        </w:rPr>
      </w:pPr>
    </w:p>
    <w:tbl>
      <w:tblPr>
        <w:tblStyle w:val="TableGrid"/>
        <w:tblW w:w="0" w:type="auto"/>
        <w:tblInd w:w="1080" w:type="dxa"/>
        <w:tblLook w:val="04A0" w:firstRow="1" w:lastRow="0" w:firstColumn="1" w:lastColumn="0" w:noHBand="0" w:noVBand="1"/>
      </w:tblPr>
      <w:tblGrid>
        <w:gridCol w:w="4111"/>
        <w:gridCol w:w="1068"/>
        <w:gridCol w:w="4197"/>
      </w:tblGrid>
      <w:tr w:rsidR="00256B60" w:rsidRPr="006A0B53" w14:paraId="21EEFBC7" w14:textId="77777777" w:rsidTr="00256B60">
        <w:tc>
          <w:tcPr>
            <w:tcW w:w="4111" w:type="dxa"/>
          </w:tcPr>
          <w:p w14:paraId="495909E4" w14:textId="77777777" w:rsidR="00256B60" w:rsidRPr="006A0B53" w:rsidRDefault="00256B60" w:rsidP="00256B60">
            <w:pPr>
              <w:rPr>
                <w:rFonts w:ascii="Helvetica" w:hAnsi="Helvetica" w:cs="Helvetica"/>
                <w:sz w:val="24"/>
                <w:highlight w:val="yellow"/>
              </w:rPr>
            </w:pPr>
            <w:r w:rsidRPr="006A0B53">
              <w:rPr>
                <w:rFonts w:ascii="Helvetica" w:hAnsi="Helvetica" w:cs="Helvetica"/>
                <w:sz w:val="24"/>
                <w:highlight w:val="yellow"/>
              </w:rPr>
              <w:t>PUT</w:t>
            </w:r>
          </w:p>
        </w:tc>
        <w:tc>
          <w:tcPr>
            <w:tcW w:w="1068" w:type="dxa"/>
          </w:tcPr>
          <w:p w14:paraId="77DD38E1" w14:textId="77777777" w:rsidR="00256B60" w:rsidRPr="006A0B53" w:rsidRDefault="00256B60" w:rsidP="00256B60">
            <w:pPr>
              <w:rPr>
                <w:rFonts w:ascii="Helvetica" w:hAnsi="Helvetica" w:cs="Helvetica"/>
                <w:sz w:val="24"/>
                <w:highlight w:val="yellow"/>
              </w:rPr>
            </w:pPr>
            <w:r w:rsidRPr="006A0B53">
              <w:rPr>
                <w:rFonts w:ascii="Helvetica" w:hAnsi="Helvetica" w:cs="Helvetica"/>
                <w:sz w:val="24"/>
                <w:highlight w:val="yellow"/>
              </w:rPr>
              <w:t>O</w:t>
            </w:r>
          </w:p>
        </w:tc>
        <w:tc>
          <w:tcPr>
            <w:tcW w:w="4197" w:type="dxa"/>
          </w:tcPr>
          <w:p w14:paraId="7CDC13C2" w14:textId="77777777" w:rsidR="00256B60" w:rsidRPr="006A0B53" w:rsidRDefault="00256B60" w:rsidP="00256B60">
            <w:pPr>
              <w:rPr>
                <w:rFonts w:ascii="Helvetica" w:hAnsi="Helvetica" w:cs="Helvetica"/>
                <w:sz w:val="24"/>
                <w:highlight w:val="yellow"/>
              </w:rPr>
            </w:pPr>
            <w:r w:rsidRPr="006A0B53">
              <w:rPr>
                <w:rFonts w:ascii="Helvetica" w:hAnsi="Helvetica" w:cs="Helvetica"/>
                <w:sz w:val="24"/>
                <w:highlight w:val="yellow"/>
              </w:rPr>
              <w:t>THIS PUT OPERATION</w:t>
            </w:r>
          </w:p>
        </w:tc>
      </w:tr>
      <w:tr w:rsidR="00256B60" w:rsidRPr="006A0B53" w14:paraId="1487064A" w14:textId="77777777" w:rsidTr="00256B60">
        <w:tc>
          <w:tcPr>
            <w:tcW w:w="4111" w:type="dxa"/>
          </w:tcPr>
          <w:p w14:paraId="683DD656" w14:textId="77777777" w:rsidR="00256B60" w:rsidRPr="006A0B53" w:rsidRDefault="00256B60" w:rsidP="00256B60">
            <w:pPr>
              <w:rPr>
                <w:rFonts w:ascii="Helvetica" w:hAnsi="Helvetica" w:cs="Helvetica"/>
                <w:sz w:val="24"/>
                <w:highlight w:val="yellow"/>
              </w:rPr>
            </w:pPr>
            <w:r w:rsidRPr="006A0B53">
              <w:rPr>
                <w:rFonts w:ascii="Helvetica" w:hAnsi="Helvetica" w:cs="Helvetica"/>
                <w:sz w:val="24"/>
                <w:highlight w:val="yellow"/>
              </w:rPr>
              <w:t>Status Code 201</w:t>
            </w:r>
          </w:p>
        </w:tc>
        <w:tc>
          <w:tcPr>
            <w:tcW w:w="1068" w:type="dxa"/>
          </w:tcPr>
          <w:p w14:paraId="2754814D" w14:textId="77777777" w:rsidR="00256B60" w:rsidRPr="006A0B53" w:rsidRDefault="00256B60" w:rsidP="00256B60">
            <w:pPr>
              <w:rPr>
                <w:rFonts w:ascii="Helvetica" w:hAnsi="Helvetica" w:cs="Helvetica"/>
                <w:sz w:val="24"/>
                <w:highlight w:val="yellow"/>
              </w:rPr>
            </w:pPr>
            <w:r w:rsidRPr="006A0B53">
              <w:rPr>
                <w:rFonts w:ascii="Helvetica" w:hAnsi="Helvetica" w:cs="Helvetica"/>
                <w:sz w:val="24"/>
                <w:highlight w:val="yellow"/>
              </w:rPr>
              <w:t xml:space="preserve">M </w:t>
            </w:r>
          </w:p>
        </w:tc>
        <w:tc>
          <w:tcPr>
            <w:tcW w:w="4197" w:type="dxa"/>
          </w:tcPr>
          <w:p w14:paraId="6FF13B90" w14:textId="77777777" w:rsidR="00256B60" w:rsidRPr="006A0B53" w:rsidRDefault="00256B60" w:rsidP="00256B60">
            <w:pPr>
              <w:rPr>
                <w:rFonts w:ascii="Helvetica" w:hAnsi="Helvetica" w:cs="Helvetica"/>
                <w:sz w:val="24"/>
                <w:highlight w:val="yellow"/>
              </w:rPr>
            </w:pPr>
          </w:p>
        </w:tc>
      </w:tr>
      <w:tr w:rsidR="00256B60" w14:paraId="3CB76A1E" w14:textId="77777777" w:rsidTr="00256B60">
        <w:tc>
          <w:tcPr>
            <w:tcW w:w="4111" w:type="dxa"/>
          </w:tcPr>
          <w:p w14:paraId="1B090BD8" w14:textId="77777777" w:rsidR="00256B60" w:rsidRPr="006A0B53" w:rsidRDefault="00256B60" w:rsidP="00256B60">
            <w:pPr>
              <w:rPr>
                <w:rFonts w:ascii="Helvetica" w:hAnsi="Helvetica" w:cs="Helvetica"/>
                <w:sz w:val="24"/>
                <w:highlight w:val="yellow"/>
              </w:rPr>
            </w:pPr>
            <w:r w:rsidRPr="006A0B53">
              <w:rPr>
                <w:rFonts w:ascii="Helvetica" w:hAnsi="Helvetica" w:cs="Helvetica"/>
                <w:sz w:val="24"/>
                <w:highlight w:val="yellow"/>
              </w:rPr>
              <w:t>Other Status Codes</w:t>
            </w:r>
          </w:p>
        </w:tc>
        <w:tc>
          <w:tcPr>
            <w:tcW w:w="1068" w:type="dxa"/>
          </w:tcPr>
          <w:p w14:paraId="45181178" w14:textId="77777777" w:rsidR="00256B60" w:rsidRDefault="00256B60" w:rsidP="00256B60">
            <w:pPr>
              <w:rPr>
                <w:rFonts w:ascii="Helvetica" w:hAnsi="Helvetica" w:cs="Helvetica"/>
                <w:sz w:val="24"/>
              </w:rPr>
            </w:pPr>
            <w:r w:rsidRPr="006A0B53">
              <w:rPr>
                <w:rFonts w:ascii="Helvetica" w:hAnsi="Helvetica" w:cs="Helvetica"/>
                <w:sz w:val="24"/>
                <w:highlight w:val="yellow"/>
              </w:rPr>
              <w:t>NA</w:t>
            </w:r>
          </w:p>
        </w:tc>
        <w:tc>
          <w:tcPr>
            <w:tcW w:w="4197" w:type="dxa"/>
          </w:tcPr>
          <w:p w14:paraId="476304AE" w14:textId="77777777" w:rsidR="00256B60" w:rsidRDefault="00256B60" w:rsidP="00256B60">
            <w:pPr>
              <w:rPr>
                <w:rFonts w:ascii="Helvetica" w:hAnsi="Helvetica" w:cs="Helvetica"/>
                <w:sz w:val="24"/>
              </w:rPr>
            </w:pPr>
          </w:p>
        </w:tc>
      </w:tr>
    </w:tbl>
    <w:p w14:paraId="636ED1BF" w14:textId="77777777" w:rsidR="00256B60" w:rsidRDefault="00256B60" w:rsidP="00256B60">
      <w:pPr>
        <w:rPr>
          <w:rFonts w:ascii="Helvetica" w:hAnsi="Helvetica" w:cs="Helvetica"/>
          <w:sz w:val="24"/>
        </w:rPr>
      </w:pPr>
    </w:p>
    <w:p w14:paraId="2D7165DA" w14:textId="77777777" w:rsidR="009A7E65" w:rsidRDefault="009A7E65" w:rsidP="00AF3767">
      <w:pPr>
        <w:rPr>
          <w:rFonts w:ascii="Helvetica" w:hAnsi="Helvetica" w:cs="Helvetica"/>
          <w:sz w:val="24"/>
          <w:lang w:eastAsia="it-IT"/>
        </w:rPr>
      </w:pPr>
    </w:p>
    <w:p w14:paraId="725D3163" w14:textId="77777777" w:rsidR="00256B60" w:rsidRDefault="00256B60" w:rsidP="00AF3767">
      <w:pPr>
        <w:rPr>
          <w:rFonts w:ascii="Helvetica" w:hAnsi="Helvetica" w:cs="Helvetica"/>
          <w:sz w:val="24"/>
          <w:lang w:eastAsia="it-IT"/>
        </w:rPr>
      </w:pPr>
    </w:p>
    <w:p w14:paraId="7C3C90F5" w14:textId="77777777" w:rsidR="00D81C82" w:rsidRDefault="00D81C82" w:rsidP="00D81C82">
      <w:pPr>
        <w:pStyle w:val="Heading1"/>
      </w:pPr>
      <w:bookmarkStart w:id="97" w:name="_Toc432067430"/>
      <w:r>
        <w:lastRenderedPageBreak/>
        <w:t>API PATCH OPERATION CONFORMANCE</w:t>
      </w:r>
      <w:bookmarkEnd w:id="97"/>
    </w:p>
    <w:p w14:paraId="3A91F9B8" w14:textId="77777777" w:rsidR="005A3907" w:rsidRDefault="005A3907" w:rsidP="00AF3767">
      <w:pPr>
        <w:rPr>
          <w:rFonts w:ascii="Helvetica" w:hAnsi="Helvetica" w:cs="Helvetica"/>
          <w:sz w:val="24"/>
          <w:lang w:eastAsia="it-IT"/>
        </w:rPr>
      </w:pPr>
    </w:p>
    <w:p w14:paraId="0D25E548" w14:textId="77777777" w:rsidR="00687B07" w:rsidRDefault="00334A78" w:rsidP="00687B07">
      <w:pPr>
        <w:pStyle w:val="Heading2"/>
      </w:pPr>
      <w:bookmarkStart w:id="98" w:name="_Toc432067431"/>
      <w:bookmarkStart w:id="99" w:name="_Ref234978967"/>
      <w:bookmarkStart w:id="100" w:name="_Toc235288517"/>
      <w:bookmarkStart w:id="101" w:name="_Toc236554611"/>
      <w:bookmarkStart w:id="102" w:name="_Toc236554912"/>
      <w:bookmarkStart w:id="103" w:name="_Toc236555375"/>
      <w:bookmarkStart w:id="104" w:name="_Toc225613455"/>
      <w:bookmarkStart w:id="105" w:name="_Toc225603244"/>
      <w:bookmarkStart w:id="106" w:name="_Ref226733430"/>
      <w:bookmarkStart w:id="107" w:name="_Ref230885009"/>
      <w:bookmarkStart w:id="108" w:name="_Ref231980155"/>
      <w:bookmarkStart w:id="109" w:name="_Ref232940733"/>
      <w:bookmarkStart w:id="110" w:name="_Ref232940829"/>
      <w:bookmarkEnd w:id="71"/>
      <w:bookmarkEnd w:id="72"/>
      <w:bookmarkEnd w:id="73"/>
      <w:bookmarkEnd w:id="74"/>
      <w:bookmarkEnd w:id="75"/>
      <w:bookmarkEnd w:id="76"/>
      <w:bookmarkEnd w:id="77"/>
      <w:bookmarkEnd w:id="78"/>
      <w:bookmarkEnd w:id="79"/>
      <w:bookmarkEnd w:id="80"/>
      <w:r>
        <w:t xml:space="preserve">PATCH </w:t>
      </w:r>
      <w:del w:id="111" w:author="pierre gauthier" w:date="2015-10-08T17:42:00Z">
        <w:r w:rsidR="00CA3D0E" w:rsidDel="00293665">
          <w:delText>ProductOrder</w:delText>
        </w:r>
      </w:del>
      <w:ins w:id="112" w:author="pierre gauthier" w:date="2015-10-08T17:42:00Z">
        <w:r w:rsidR="00293665">
          <w:t>Customer</w:t>
        </w:r>
      </w:ins>
      <w:r w:rsidR="00687B07">
        <w:t>/{ID}</w:t>
      </w:r>
      <w:bookmarkEnd w:id="98"/>
    </w:p>
    <w:p w14:paraId="01D9C20B" w14:textId="77777777" w:rsidR="00083615" w:rsidRDefault="00687B07" w:rsidP="00687B07">
      <w:pPr>
        <w:rPr>
          <w:rFonts w:ascii="Helvetica" w:hAnsi="Helvetica" w:cs="Helvetica"/>
          <w:sz w:val="24"/>
          <w:lang w:eastAsia="it-IT"/>
        </w:rPr>
      </w:pPr>
      <w:r>
        <w:rPr>
          <w:rFonts w:ascii="Helvetica" w:hAnsi="Helvetica" w:cs="Helvetica"/>
          <w:sz w:val="24"/>
          <w:lang w:eastAsia="it-IT"/>
        </w:rPr>
        <w:t>This Uniform Contract operation is used to partially update the representation of a managed entity or a task.</w:t>
      </w:r>
    </w:p>
    <w:p w14:paraId="19F5CD08" w14:textId="77777777" w:rsidR="00083615" w:rsidRDefault="00083615" w:rsidP="00687B07">
      <w:pPr>
        <w:rPr>
          <w:rFonts w:ascii="Helvetica" w:hAnsi="Helvetica" w:cs="Helvetica"/>
          <w:sz w:val="24"/>
          <w:lang w:eastAsia="it-IT"/>
        </w:rPr>
      </w:pPr>
    </w:p>
    <w:tbl>
      <w:tblPr>
        <w:tblStyle w:val="TableGrid"/>
        <w:tblW w:w="0" w:type="auto"/>
        <w:tblInd w:w="1080" w:type="dxa"/>
        <w:tblLook w:val="04A0" w:firstRow="1" w:lastRow="0" w:firstColumn="1" w:lastColumn="0" w:noHBand="0" w:noVBand="1"/>
      </w:tblPr>
      <w:tblGrid>
        <w:gridCol w:w="4111"/>
        <w:gridCol w:w="1068"/>
        <w:gridCol w:w="4197"/>
      </w:tblGrid>
      <w:tr w:rsidR="00256B60" w14:paraId="4224462F" w14:textId="77777777" w:rsidTr="00083615">
        <w:tc>
          <w:tcPr>
            <w:tcW w:w="4111" w:type="dxa"/>
          </w:tcPr>
          <w:p w14:paraId="05C765C2" w14:textId="77777777" w:rsidR="00256B60" w:rsidRDefault="00256B60" w:rsidP="00083615">
            <w:pPr>
              <w:rPr>
                <w:rFonts w:ascii="Helvetica" w:hAnsi="Helvetica" w:cs="Helvetica"/>
                <w:sz w:val="24"/>
              </w:rPr>
            </w:pPr>
            <w:r>
              <w:rPr>
                <w:rFonts w:ascii="Helvetica" w:hAnsi="Helvetica" w:cs="Helvetica"/>
                <w:sz w:val="24"/>
              </w:rPr>
              <w:t>PATCH</w:t>
            </w:r>
          </w:p>
        </w:tc>
        <w:tc>
          <w:tcPr>
            <w:tcW w:w="1068" w:type="dxa"/>
          </w:tcPr>
          <w:p w14:paraId="4D977048" w14:textId="77777777" w:rsidR="00256B60" w:rsidRDefault="00256B60" w:rsidP="00083615">
            <w:pPr>
              <w:rPr>
                <w:rFonts w:ascii="Helvetica" w:hAnsi="Helvetica" w:cs="Helvetica"/>
                <w:sz w:val="24"/>
              </w:rPr>
            </w:pPr>
            <w:r>
              <w:rPr>
                <w:rFonts w:ascii="Helvetica" w:hAnsi="Helvetica" w:cs="Helvetica"/>
                <w:sz w:val="24"/>
              </w:rPr>
              <w:t>O</w:t>
            </w:r>
          </w:p>
        </w:tc>
        <w:tc>
          <w:tcPr>
            <w:tcW w:w="4197" w:type="dxa"/>
          </w:tcPr>
          <w:p w14:paraId="45BB6BD3" w14:textId="77777777" w:rsidR="00256B60" w:rsidRDefault="00256B60" w:rsidP="00083615">
            <w:pPr>
              <w:rPr>
                <w:rFonts w:ascii="Helvetica" w:hAnsi="Helvetica" w:cs="Helvetica"/>
                <w:sz w:val="24"/>
              </w:rPr>
            </w:pPr>
            <w:r>
              <w:rPr>
                <w:rFonts w:ascii="Helvetica" w:hAnsi="Helvetica" w:cs="Helvetica"/>
                <w:sz w:val="24"/>
              </w:rPr>
              <w:t>THIS PATCH OPERATION</w:t>
            </w:r>
          </w:p>
        </w:tc>
      </w:tr>
      <w:tr w:rsidR="00083615" w14:paraId="42D11854" w14:textId="77777777" w:rsidTr="00083615">
        <w:tc>
          <w:tcPr>
            <w:tcW w:w="4111" w:type="dxa"/>
          </w:tcPr>
          <w:p w14:paraId="04A54C53" w14:textId="77777777" w:rsidR="00083615" w:rsidRDefault="00083615" w:rsidP="00083615">
            <w:pPr>
              <w:rPr>
                <w:rFonts w:ascii="Helvetica" w:hAnsi="Helvetica" w:cs="Helvetica"/>
                <w:sz w:val="24"/>
              </w:rPr>
            </w:pPr>
            <w:r>
              <w:rPr>
                <w:rFonts w:ascii="Helvetica" w:hAnsi="Helvetica" w:cs="Helvetica"/>
                <w:sz w:val="24"/>
              </w:rPr>
              <w:t>Status Code 201</w:t>
            </w:r>
          </w:p>
        </w:tc>
        <w:tc>
          <w:tcPr>
            <w:tcW w:w="1068" w:type="dxa"/>
          </w:tcPr>
          <w:p w14:paraId="546DB80F" w14:textId="77777777" w:rsidR="00083615" w:rsidRDefault="00083615" w:rsidP="00083615">
            <w:pPr>
              <w:rPr>
                <w:rFonts w:ascii="Helvetica" w:hAnsi="Helvetica" w:cs="Helvetica"/>
                <w:sz w:val="24"/>
              </w:rPr>
            </w:pPr>
            <w:r>
              <w:rPr>
                <w:rFonts w:ascii="Helvetica" w:hAnsi="Helvetica" w:cs="Helvetica"/>
                <w:sz w:val="24"/>
              </w:rPr>
              <w:t xml:space="preserve">M </w:t>
            </w:r>
          </w:p>
        </w:tc>
        <w:tc>
          <w:tcPr>
            <w:tcW w:w="4197" w:type="dxa"/>
          </w:tcPr>
          <w:p w14:paraId="103B023A" w14:textId="77777777" w:rsidR="00083615" w:rsidRDefault="00083615" w:rsidP="00083615">
            <w:pPr>
              <w:rPr>
                <w:rFonts w:ascii="Helvetica" w:hAnsi="Helvetica" w:cs="Helvetica"/>
                <w:sz w:val="24"/>
              </w:rPr>
            </w:pPr>
          </w:p>
        </w:tc>
      </w:tr>
      <w:tr w:rsidR="00083615" w14:paraId="61B2BF71" w14:textId="77777777" w:rsidTr="00083615">
        <w:tc>
          <w:tcPr>
            <w:tcW w:w="4111" w:type="dxa"/>
          </w:tcPr>
          <w:p w14:paraId="6A9F1D43" w14:textId="77777777" w:rsidR="00083615" w:rsidRDefault="00083615" w:rsidP="00083615">
            <w:pPr>
              <w:rPr>
                <w:rFonts w:ascii="Helvetica" w:hAnsi="Helvetica" w:cs="Helvetica"/>
                <w:sz w:val="24"/>
              </w:rPr>
            </w:pPr>
            <w:r>
              <w:rPr>
                <w:rFonts w:ascii="Helvetica" w:hAnsi="Helvetica" w:cs="Helvetica"/>
                <w:sz w:val="24"/>
              </w:rPr>
              <w:t>Other Status Codes</w:t>
            </w:r>
          </w:p>
        </w:tc>
        <w:tc>
          <w:tcPr>
            <w:tcW w:w="1068" w:type="dxa"/>
          </w:tcPr>
          <w:p w14:paraId="75328FDE" w14:textId="77777777" w:rsidR="00083615" w:rsidRDefault="00083615" w:rsidP="00083615">
            <w:pPr>
              <w:rPr>
                <w:rFonts w:ascii="Helvetica" w:hAnsi="Helvetica" w:cs="Helvetica"/>
                <w:sz w:val="24"/>
              </w:rPr>
            </w:pPr>
            <w:r>
              <w:rPr>
                <w:rFonts w:ascii="Helvetica" w:hAnsi="Helvetica" w:cs="Helvetica"/>
                <w:sz w:val="24"/>
              </w:rPr>
              <w:t>NA</w:t>
            </w:r>
          </w:p>
        </w:tc>
        <w:tc>
          <w:tcPr>
            <w:tcW w:w="4197" w:type="dxa"/>
          </w:tcPr>
          <w:p w14:paraId="2FC63382" w14:textId="77777777" w:rsidR="00083615" w:rsidRDefault="00083615" w:rsidP="00083615">
            <w:pPr>
              <w:rPr>
                <w:rFonts w:ascii="Helvetica" w:hAnsi="Helvetica" w:cs="Helvetica"/>
                <w:sz w:val="24"/>
              </w:rPr>
            </w:pPr>
          </w:p>
        </w:tc>
      </w:tr>
    </w:tbl>
    <w:p w14:paraId="21673B41" w14:textId="77777777" w:rsidR="00D46940" w:rsidRDefault="00D46940" w:rsidP="00083615">
      <w:pPr>
        <w:rPr>
          <w:rFonts w:ascii="Helvetica" w:hAnsi="Helvetica" w:cs="Helvetica"/>
          <w:sz w:val="24"/>
        </w:rPr>
      </w:pPr>
    </w:p>
    <w:p w14:paraId="1058E0FE" w14:textId="77777777" w:rsidR="0090497F" w:rsidRDefault="0090497F" w:rsidP="00083615">
      <w:pPr>
        <w:rPr>
          <w:rFonts w:ascii="Helvetica" w:hAnsi="Helvetica" w:cs="Helvetica"/>
          <w:sz w:val="24"/>
        </w:rPr>
      </w:pPr>
    </w:p>
    <w:tbl>
      <w:tblPr>
        <w:tblStyle w:val="TableGrid"/>
        <w:tblW w:w="0" w:type="auto"/>
        <w:tblInd w:w="1080" w:type="dxa"/>
        <w:tblLook w:val="04A0" w:firstRow="1" w:lastRow="0" w:firstColumn="1" w:lastColumn="0" w:noHBand="0" w:noVBand="1"/>
      </w:tblPr>
      <w:tblGrid>
        <w:gridCol w:w="4111"/>
        <w:gridCol w:w="1068"/>
        <w:gridCol w:w="4197"/>
      </w:tblGrid>
      <w:tr w:rsidR="0090497F" w14:paraId="40F69AE7" w14:textId="77777777" w:rsidTr="0090497F">
        <w:tc>
          <w:tcPr>
            <w:tcW w:w="4111" w:type="dxa"/>
          </w:tcPr>
          <w:p w14:paraId="3CBC227A" w14:textId="77777777" w:rsidR="0090497F" w:rsidRDefault="0090497F" w:rsidP="0090497F">
            <w:pPr>
              <w:rPr>
                <w:rFonts w:ascii="Helvetica" w:hAnsi="Helvetica" w:cs="Helvetica"/>
                <w:sz w:val="24"/>
              </w:rPr>
            </w:pPr>
            <w:r>
              <w:rPr>
                <w:rFonts w:ascii="Helvetica" w:hAnsi="Helvetica" w:cs="Helvetica"/>
                <w:sz w:val="24"/>
              </w:rPr>
              <w:t>JSON+PATCH</w:t>
            </w:r>
          </w:p>
        </w:tc>
        <w:tc>
          <w:tcPr>
            <w:tcW w:w="1068" w:type="dxa"/>
          </w:tcPr>
          <w:p w14:paraId="188370A0" w14:textId="77777777" w:rsidR="0090497F" w:rsidRDefault="0090497F" w:rsidP="0090497F">
            <w:pPr>
              <w:rPr>
                <w:rFonts w:ascii="Helvetica" w:hAnsi="Helvetica" w:cs="Helvetica"/>
                <w:sz w:val="24"/>
              </w:rPr>
            </w:pPr>
            <w:r>
              <w:rPr>
                <w:rFonts w:ascii="Helvetica" w:hAnsi="Helvetica" w:cs="Helvetica"/>
                <w:sz w:val="24"/>
              </w:rPr>
              <w:t>O</w:t>
            </w:r>
          </w:p>
        </w:tc>
        <w:tc>
          <w:tcPr>
            <w:tcW w:w="4197" w:type="dxa"/>
          </w:tcPr>
          <w:p w14:paraId="0584567D" w14:textId="77777777" w:rsidR="0090497F" w:rsidRDefault="0090497F" w:rsidP="0090497F">
            <w:pPr>
              <w:rPr>
                <w:rFonts w:ascii="Helvetica" w:hAnsi="Helvetica" w:cs="Helvetica"/>
                <w:sz w:val="24"/>
              </w:rPr>
            </w:pPr>
            <w:r>
              <w:rPr>
                <w:rFonts w:ascii="Helvetica" w:hAnsi="Helvetica" w:cs="Helvetica"/>
                <w:sz w:val="24"/>
              </w:rPr>
              <w:t xml:space="preserve">PATCHING ARRAYS </w:t>
            </w:r>
          </w:p>
        </w:tc>
      </w:tr>
      <w:tr w:rsidR="0090497F" w14:paraId="085CE078" w14:textId="77777777" w:rsidTr="0090497F">
        <w:tc>
          <w:tcPr>
            <w:tcW w:w="4111" w:type="dxa"/>
          </w:tcPr>
          <w:p w14:paraId="4FA1712D" w14:textId="77777777" w:rsidR="0090497F" w:rsidRDefault="0090497F" w:rsidP="0090497F">
            <w:pPr>
              <w:rPr>
                <w:rFonts w:ascii="Helvetica" w:hAnsi="Helvetica" w:cs="Helvetica"/>
                <w:sz w:val="24"/>
              </w:rPr>
            </w:pPr>
            <w:r>
              <w:rPr>
                <w:rFonts w:ascii="Helvetica" w:hAnsi="Helvetica" w:cs="Helvetica"/>
                <w:sz w:val="24"/>
              </w:rPr>
              <w:t>JSON+PATCH</w:t>
            </w:r>
          </w:p>
        </w:tc>
        <w:tc>
          <w:tcPr>
            <w:tcW w:w="1068" w:type="dxa"/>
          </w:tcPr>
          <w:p w14:paraId="7F7F9C57" w14:textId="77777777" w:rsidR="0090497F" w:rsidRDefault="0090497F" w:rsidP="0090497F">
            <w:pPr>
              <w:rPr>
                <w:rFonts w:ascii="Helvetica" w:hAnsi="Helvetica" w:cs="Helvetica"/>
                <w:sz w:val="24"/>
              </w:rPr>
            </w:pPr>
            <w:r>
              <w:rPr>
                <w:rFonts w:ascii="Helvetica" w:hAnsi="Helvetica" w:cs="Helvetica"/>
                <w:sz w:val="24"/>
              </w:rPr>
              <w:t>O</w:t>
            </w:r>
          </w:p>
        </w:tc>
        <w:tc>
          <w:tcPr>
            <w:tcW w:w="4197" w:type="dxa"/>
          </w:tcPr>
          <w:p w14:paraId="5D9DC35E" w14:textId="77777777" w:rsidR="0090497F" w:rsidRDefault="0090497F" w:rsidP="0090497F">
            <w:pPr>
              <w:rPr>
                <w:rFonts w:ascii="Helvetica" w:hAnsi="Helvetica" w:cs="Helvetica"/>
                <w:sz w:val="24"/>
              </w:rPr>
            </w:pPr>
            <w:r>
              <w:rPr>
                <w:rFonts w:ascii="Helvetica" w:hAnsi="Helvetica" w:cs="Helvetica"/>
                <w:sz w:val="24"/>
              </w:rPr>
              <w:t>CREATING MULTIPLE RESOURCES</w:t>
            </w:r>
          </w:p>
        </w:tc>
      </w:tr>
    </w:tbl>
    <w:p w14:paraId="6E1BFD9C" w14:textId="77777777" w:rsidR="0090497F" w:rsidRPr="00083615" w:rsidRDefault="0090497F" w:rsidP="00083615">
      <w:pPr>
        <w:rPr>
          <w:rFonts w:ascii="Helvetica" w:hAnsi="Helvetica" w:cs="Helvetica"/>
          <w:sz w:val="24"/>
        </w:rPr>
      </w:pPr>
    </w:p>
    <w:p w14:paraId="42DD3558" w14:textId="77777777" w:rsidR="00D46940" w:rsidRDefault="00D46940" w:rsidP="00D46940">
      <w:pPr>
        <w:pStyle w:val="ListParagraph"/>
        <w:rPr>
          <w:rFonts w:ascii="Helvetica" w:hAnsi="Helvetica" w:cs="Helvetica"/>
          <w:sz w:val="24"/>
        </w:rPr>
      </w:pPr>
    </w:p>
    <w:p w14:paraId="3B544B8F" w14:textId="77777777" w:rsidR="00DB7F9F" w:rsidRPr="00DB7F9F" w:rsidRDefault="00DB7F9F" w:rsidP="00D46940">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w:t>
      </w:r>
      <w:r w:rsidRPr="00DB7F9F">
        <w:rPr>
          <w:rFonts w:ascii="Helvetica" w:hAnsi="Helvetica" w:cs="Helvetica"/>
          <w:sz w:val="24"/>
        </w:rPr>
        <w:t xml:space="preserve"> using the following table:</w:t>
      </w:r>
    </w:p>
    <w:p w14:paraId="2BE37794" w14:textId="77777777" w:rsidR="00D46940" w:rsidRDefault="00D46940" w:rsidP="00467DBC">
      <w:pPr>
        <w:rPr>
          <w:rFonts w:ascii="Helvetica" w:hAnsi="Helvetica" w:cs="Helvetica"/>
          <w:sz w:val="24"/>
        </w:rPr>
      </w:pPr>
    </w:p>
    <w:tbl>
      <w:tblPr>
        <w:tblStyle w:val="TableGrid"/>
        <w:tblW w:w="0" w:type="auto"/>
        <w:tblInd w:w="392" w:type="dxa"/>
        <w:tblLook w:val="04A0" w:firstRow="1" w:lastRow="0" w:firstColumn="1" w:lastColumn="0" w:noHBand="0" w:noVBand="1"/>
      </w:tblPr>
      <w:tblGrid>
        <w:gridCol w:w="567"/>
        <w:gridCol w:w="2871"/>
        <w:gridCol w:w="2278"/>
        <w:gridCol w:w="3498"/>
      </w:tblGrid>
      <w:tr w:rsidR="006A0B53" w:rsidRPr="004A3159" w14:paraId="6D05D7B4" w14:textId="77777777" w:rsidTr="006A0B53">
        <w:tc>
          <w:tcPr>
            <w:tcW w:w="3438" w:type="dxa"/>
            <w:gridSpan w:val="2"/>
            <w:shd w:val="clear" w:color="auto" w:fill="B3B3B3"/>
          </w:tcPr>
          <w:p w14:paraId="506F3F4F"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Attribute Name</w:t>
            </w:r>
          </w:p>
        </w:tc>
        <w:tc>
          <w:tcPr>
            <w:tcW w:w="2278" w:type="dxa"/>
            <w:shd w:val="clear" w:color="auto" w:fill="B3B3B3"/>
          </w:tcPr>
          <w:p w14:paraId="56DC8BAB"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roofErr w:type="gramStart"/>
            <w:r>
              <w:rPr>
                <w:rFonts w:ascii="Helvetica" w:hAnsi="Helvetica" w:cs="Helvetica"/>
                <w:sz w:val="24"/>
                <w:lang w:eastAsia="it-IT"/>
              </w:rPr>
              <w:t>Patchable ?</w:t>
            </w:r>
            <w:proofErr w:type="gramEnd"/>
            <w:r>
              <w:rPr>
                <w:rFonts w:ascii="Helvetica" w:hAnsi="Helvetica" w:cs="Helvetica"/>
                <w:sz w:val="24"/>
                <w:lang w:eastAsia="it-IT"/>
              </w:rPr>
              <w:t xml:space="preserve"> (Y/N)</w:t>
            </w:r>
          </w:p>
        </w:tc>
        <w:tc>
          <w:tcPr>
            <w:tcW w:w="3498" w:type="dxa"/>
            <w:shd w:val="clear" w:color="auto" w:fill="B3B3B3"/>
          </w:tcPr>
          <w:p w14:paraId="65E71462"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Rule</w:t>
            </w:r>
          </w:p>
        </w:tc>
      </w:tr>
      <w:tr w:rsidR="006A0B53" w:rsidRPr="004A3159" w14:paraId="70B32A64" w14:textId="77777777" w:rsidTr="006A0B53">
        <w:tc>
          <w:tcPr>
            <w:tcW w:w="3438" w:type="dxa"/>
            <w:gridSpan w:val="2"/>
          </w:tcPr>
          <w:p w14:paraId="14310802"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2278" w:type="dxa"/>
          </w:tcPr>
          <w:p w14:paraId="380CF2B1"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63C75274" w14:textId="77777777" w:rsidR="006A0B53" w:rsidRPr="004D2586" w:rsidRDefault="006A0B53" w:rsidP="006A0B53">
            <w:pPr>
              <w:widowControl w:val="0"/>
              <w:autoSpaceDE w:val="0"/>
              <w:autoSpaceDN w:val="0"/>
              <w:adjustRightInd w:val="0"/>
              <w:spacing w:after="240" w:line="240" w:lineRule="auto"/>
              <w:rPr>
                <w:rFonts w:ascii="Helvetica" w:hAnsi="Helvetica" w:cs="Helvetica"/>
                <w:sz w:val="24"/>
                <w:lang w:eastAsia="it-IT"/>
              </w:rPr>
            </w:pPr>
          </w:p>
        </w:tc>
      </w:tr>
      <w:tr w:rsidR="006A0B53" w:rsidRPr="004A3159" w14:paraId="041D0AF4" w14:textId="77777777" w:rsidTr="006A0B53">
        <w:tc>
          <w:tcPr>
            <w:tcW w:w="3438" w:type="dxa"/>
            <w:gridSpan w:val="2"/>
          </w:tcPr>
          <w:p w14:paraId="246E4101"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href</w:t>
            </w:r>
            <w:proofErr w:type="spellEnd"/>
          </w:p>
        </w:tc>
        <w:tc>
          <w:tcPr>
            <w:tcW w:w="2278" w:type="dxa"/>
          </w:tcPr>
          <w:p w14:paraId="34C094D0"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5B19B40C"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154C912D" w14:textId="77777777" w:rsidTr="006A0B53">
        <w:tc>
          <w:tcPr>
            <w:tcW w:w="3438" w:type="dxa"/>
            <w:gridSpan w:val="2"/>
          </w:tcPr>
          <w:p w14:paraId="6939D6E7"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externalId</w:t>
            </w:r>
            <w:proofErr w:type="spellEnd"/>
          </w:p>
        </w:tc>
        <w:tc>
          <w:tcPr>
            <w:tcW w:w="2278" w:type="dxa"/>
          </w:tcPr>
          <w:p w14:paraId="6AF658D2"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07BA68A1"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3E86DF37" w14:textId="77777777" w:rsidTr="006A0B53">
        <w:tc>
          <w:tcPr>
            <w:tcW w:w="3438" w:type="dxa"/>
            <w:gridSpan w:val="2"/>
          </w:tcPr>
          <w:p w14:paraId="356A3707"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description</w:t>
            </w:r>
          </w:p>
        </w:tc>
        <w:tc>
          <w:tcPr>
            <w:tcW w:w="2278" w:type="dxa"/>
          </w:tcPr>
          <w:p w14:paraId="46CDCC8D"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602D2239"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646EFFE0" w14:textId="77777777" w:rsidTr="006A0B53">
        <w:tc>
          <w:tcPr>
            <w:tcW w:w="3438" w:type="dxa"/>
            <w:gridSpan w:val="2"/>
          </w:tcPr>
          <w:p w14:paraId="572E1A25"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lastRenderedPageBreak/>
              <w:t>state</w:t>
            </w:r>
          </w:p>
        </w:tc>
        <w:tc>
          <w:tcPr>
            <w:tcW w:w="2278" w:type="dxa"/>
          </w:tcPr>
          <w:p w14:paraId="1EADDD21"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0F08ECBE" w14:textId="77777777" w:rsidR="006A0B53" w:rsidRPr="004D2586"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in respect of the state diagram in the spec</w:t>
            </w:r>
          </w:p>
        </w:tc>
      </w:tr>
      <w:tr w:rsidR="006A0B53" w:rsidRPr="004A3159" w14:paraId="22721A54" w14:textId="77777777" w:rsidTr="006A0B53">
        <w:tc>
          <w:tcPr>
            <w:tcW w:w="3438" w:type="dxa"/>
            <w:gridSpan w:val="2"/>
          </w:tcPr>
          <w:p w14:paraId="115B1FD3"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orderDate</w:t>
            </w:r>
            <w:proofErr w:type="spellEnd"/>
          </w:p>
        </w:tc>
        <w:tc>
          <w:tcPr>
            <w:tcW w:w="2278" w:type="dxa"/>
          </w:tcPr>
          <w:p w14:paraId="6FE0A742" w14:textId="77777777" w:rsidR="006A0B53" w:rsidDel="00FC3E29"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187D855E"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31AF0DD9" w14:textId="77777777" w:rsidTr="006A0B53">
        <w:tc>
          <w:tcPr>
            <w:tcW w:w="3438" w:type="dxa"/>
            <w:gridSpan w:val="2"/>
          </w:tcPr>
          <w:p w14:paraId="0E68BE51"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requestedStartDate</w:t>
            </w:r>
            <w:proofErr w:type="spellEnd"/>
          </w:p>
        </w:tc>
        <w:tc>
          <w:tcPr>
            <w:tcW w:w="2278" w:type="dxa"/>
          </w:tcPr>
          <w:p w14:paraId="6359ECEF" w14:textId="77777777" w:rsidR="006A0B53" w:rsidDel="00FC3E29"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0BE37FEB" w14:textId="77777777" w:rsidR="006A0B53" w:rsidRPr="004D2586"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If the order is not already “In progress”</w:t>
            </w:r>
          </w:p>
        </w:tc>
      </w:tr>
      <w:tr w:rsidR="006A0B53" w:rsidRPr="004A3159" w14:paraId="1E70EBDC" w14:textId="77777777" w:rsidTr="006A0B53">
        <w:tc>
          <w:tcPr>
            <w:tcW w:w="3438" w:type="dxa"/>
            <w:gridSpan w:val="2"/>
          </w:tcPr>
          <w:p w14:paraId="23B30F82"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completionDate</w:t>
            </w:r>
            <w:proofErr w:type="spellEnd"/>
          </w:p>
        </w:tc>
        <w:tc>
          <w:tcPr>
            <w:tcW w:w="2278" w:type="dxa"/>
          </w:tcPr>
          <w:p w14:paraId="2766A141" w14:textId="77777777" w:rsidR="006A0B53" w:rsidDel="00FC3E29"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274508D7"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784571C4" w14:textId="77777777" w:rsidTr="006A0B53">
        <w:tc>
          <w:tcPr>
            <w:tcW w:w="3438" w:type="dxa"/>
            <w:gridSpan w:val="2"/>
          </w:tcPr>
          <w:p w14:paraId="6D1522E6"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requestedCompletionDate</w:t>
            </w:r>
            <w:proofErr w:type="spellEnd"/>
          </w:p>
        </w:tc>
        <w:tc>
          <w:tcPr>
            <w:tcW w:w="2278" w:type="dxa"/>
          </w:tcPr>
          <w:p w14:paraId="5EE8B26F" w14:textId="77777777" w:rsidR="006A0B53" w:rsidDel="00FC3E29"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20124749" w14:textId="77777777" w:rsidR="006A0B53" w:rsidRPr="004D2586"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If the order is not already “Completed”</w:t>
            </w:r>
          </w:p>
        </w:tc>
      </w:tr>
      <w:tr w:rsidR="006A0B53" w:rsidRPr="004A3159" w14:paraId="6B92106C" w14:textId="77777777" w:rsidTr="006A0B53">
        <w:tc>
          <w:tcPr>
            <w:tcW w:w="3438" w:type="dxa"/>
            <w:gridSpan w:val="2"/>
          </w:tcPr>
          <w:p w14:paraId="1B2A5987"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expectedCompletionDate</w:t>
            </w:r>
            <w:proofErr w:type="spellEnd"/>
          </w:p>
        </w:tc>
        <w:tc>
          <w:tcPr>
            <w:tcW w:w="2278" w:type="dxa"/>
          </w:tcPr>
          <w:p w14:paraId="42B9441E" w14:textId="77777777" w:rsidR="006A0B53" w:rsidDel="00FC3E29"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587715F4"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1F85B179" w14:textId="77777777" w:rsidTr="006A0B53">
        <w:tc>
          <w:tcPr>
            <w:tcW w:w="3438" w:type="dxa"/>
            <w:gridSpan w:val="2"/>
          </w:tcPr>
          <w:p w14:paraId="5D8CF6D2"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priority</w:t>
            </w:r>
          </w:p>
        </w:tc>
        <w:tc>
          <w:tcPr>
            <w:tcW w:w="2278" w:type="dxa"/>
          </w:tcPr>
          <w:p w14:paraId="03E5AC3C" w14:textId="77777777" w:rsidR="006A0B53" w:rsidDel="00FC3E29"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1D0D3A63"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794A036F" w14:textId="77777777" w:rsidTr="006A0B53">
        <w:tc>
          <w:tcPr>
            <w:tcW w:w="3438" w:type="dxa"/>
            <w:gridSpan w:val="2"/>
          </w:tcPr>
          <w:p w14:paraId="66F629B3" w14:textId="77777777" w:rsidR="006A0B53" w:rsidDel="00FC3E29"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category</w:t>
            </w:r>
          </w:p>
        </w:tc>
        <w:tc>
          <w:tcPr>
            <w:tcW w:w="2278" w:type="dxa"/>
          </w:tcPr>
          <w:p w14:paraId="0CAAA174" w14:textId="77777777" w:rsidR="006A0B53" w:rsidDel="00FC3E29" w:rsidRDefault="00CA3D0E" w:rsidP="00CA3D0E">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0900A86D"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3031C734" w14:textId="77777777" w:rsidTr="006A0B53">
        <w:tc>
          <w:tcPr>
            <w:tcW w:w="3438" w:type="dxa"/>
            <w:gridSpan w:val="2"/>
          </w:tcPr>
          <w:p w14:paraId="2772AF1D"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notificationContact</w:t>
            </w:r>
            <w:proofErr w:type="spellEnd"/>
          </w:p>
        </w:tc>
        <w:tc>
          <w:tcPr>
            <w:tcW w:w="2278" w:type="dxa"/>
          </w:tcPr>
          <w:p w14:paraId="75B4B3B0"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305E6412"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2BD8E469" w14:textId="77777777" w:rsidTr="006A0B53">
        <w:tc>
          <w:tcPr>
            <w:tcW w:w="3438" w:type="dxa"/>
            <w:gridSpan w:val="2"/>
          </w:tcPr>
          <w:p w14:paraId="00B3E65E"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note</w:t>
            </w:r>
          </w:p>
        </w:tc>
        <w:tc>
          <w:tcPr>
            <w:tcW w:w="2278" w:type="dxa"/>
          </w:tcPr>
          <w:p w14:paraId="10995AC6"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663C215D" w14:textId="77777777" w:rsidR="006A0B53" w:rsidRPr="004D2586" w:rsidRDefault="006A0B53" w:rsidP="006A0B53">
            <w:pPr>
              <w:widowControl w:val="0"/>
              <w:autoSpaceDE w:val="0"/>
              <w:autoSpaceDN w:val="0"/>
              <w:adjustRightInd w:val="0"/>
              <w:spacing w:after="240"/>
              <w:rPr>
                <w:rFonts w:ascii="Helvetica" w:hAnsi="Helvetica" w:cs="Helvetica"/>
                <w:sz w:val="24"/>
                <w:lang w:eastAsia="it-IT"/>
              </w:rPr>
            </w:pPr>
          </w:p>
        </w:tc>
      </w:tr>
      <w:tr w:rsidR="006A0B53" w:rsidRPr="004A3159" w14:paraId="35C2A620" w14:textId="77777777" w:rsidTr="006A0B53">
        <w:tc>
          <w:tcPr>
            <w:tcW w:w="3438" w:type="dxa"/>
            <w:gridSpan w:val="2"/>
          </w:tcPr>
          <w:p w14:paraId="3ABF566E"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relatedParty</w:t>
            </w:r>
            <w:proofErr w:type="spellEnd"/>
          </w:p>
        </w:tc>
        <w:tc>
          <w:tcPr>
            <w:tcW w:w="2278" w:type="dxa"/>
          </w:tcPr>
          <w:p w14:paraId="59637BF9"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Y/N</w:t>
            </w:r>
          </w:p>
        </w:tc>
        <w:tc>
          <w:tcPr>
            <w:tcW w:w="3498" w:type="dxa"/>
          </w:tcPr>
          <w:p w14:paraId="5897DA45"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Yes for adding a new related party (PATCH list)</w:t>
            </w:r>
          </w:p>
          <w:p w14:paraId="549D6899" w14:textId="77777777" w:rsidR="00CA3D0E" w:rsidRPr="004D2586" w:rsidRDefault="00CA3D0E" w:rsidP="00CA3D0E">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No for changing an already  related party</w:t>
            </w:r>
          </w:p>
        </w:tc>
      </w:tr>
      <w:tr w:rsidR="006A0B53" w:rsidRPr="004A3159" w14:paraId="67BEC2AC" w14:textId="77777777" w:rsidTr="006A0B53">
        <w:tc>
          <w:tcPr>
            <w:tcW w:w="3438" w:type="dxa"/>
            <w:gridSpan w:val="2"/>
          </w:tcPr>
          <w:p w14:paraId="076BECB9"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orderItem</w:t>
            </w:r>
            <w:proofErr w:type="spellEnd"/>
          </w:p>
        </w:tc>
        <w:tc>
          <w:tcPr>
            <w:tcW w:w="2278" w:type="dxa"/>
          </w:tcPr>
          <w:p w14:paraId="5265398A"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105D5627"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2B118076" w14:textId="77777777" w:rsidTr="006A0B53">
        <w:tc>
          <w:tcPr>
            <w:tcW w:w="567" w:type="dxa"/>
          </w:tcPr>
          <w:p w14:paraId="1C3F3CA5"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41063898"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id</w:t>
            </w:r>
          </w:p>
        </w:tc>
        <w:tc>
          <w:tcPr>
            <w:tcW w:w="2278" w:type="dxa"/>
          </w:tcPr>
          <w:p w14:paraId="26B5F0F8"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2CEA1417"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729C48F0" w14:textId="77777777" w:rsidTr="006A0B53">
        <w:tc>
          <w:tcPr>
            <w:tcW w:w="567" w:type="dxa"/>
          </w:tcPr>
          <w:p w14:paraId="5979FAFE"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379ED118"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action</w:t>
            </w:r>
          </w:p>
        </w:tc>
        <w:tc>
          <w:tcPr>
            <w:tcW w:w="2278" w:type="dxa"/>
          </w:tcPr>
          <w:p w14:paraId="62C851FE"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39FE7A08"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57DA9C26" w14:textId="77777777" w:rsidTr="006A0B53">
        <w:tc>
          <w:tcPr>
            <w:tcW w:w="567" w:type="dxa"/>
          </w:tcPr>
          <w:p w14:paraId="70A71CB1"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560495BB"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state</w:t>
            </w:r>
          </w:p>
        </w:tc>
        <w:tc>
          <w:tcPr>
            <w:tcW w:w="2278" w:type="dxa"/>
          </w:tcPr>
          <w:p w14:paraId="08F10246"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20F0FB04"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in respect of the state diagram in the spec</w:t>
            </w:r>
          </w:p>
        </w:tc>
      </w:tr>
      <w:tr w:rsidR="006A0B53" w14:paraId="597523DF" w14:textId="77777777" w:rsidTr="006A0B53">
        <w:tc>
          <w:tcPr>
            <w:tcW w:w="567" w:type="dxa"/>
          </w:tcPr>
          <w:p w14:paraId="78A53385"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74B66DB9"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billingAccount</w:t>
            </w:r>
            <w:proofErr w:type="spellEnd"/>
          </w:p>
        </w:tc>
        <w:tc>
          <w:tcPr>
            <w:tcW w:w="2278" w:type="dxa"/>
          </w:tcPr>
          <w:p w14:paraId="159C4E84"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287CDE9E"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1E96F72D" w14:textId="77777777" w:rsidTr="006A0B53">
        <w:tc>
          <w:tcPr>
            <w:tcW w:w="567" w:type="dxa"/>
          </w:tcPr>
          <w:p w14:paraId="7DEDFEFF"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2E5C6670"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appointment</w:t>
            </w:r>
          </w:p>
        </w:tc>
        <w:tc>
          <w:tcPr>
            <w:tcW w:w="2278" w:type="dxa"/>
          </w:tcPr>
          <w:p w14:paraId="29D29C73"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0FC89F61"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1AC94A17" w14:textId="77777777" w:rsidTr="006A0B53">
        <w:tc>
          <w:tcPr>
            <w:tcW w:w="567" w:type="dxa"/>
          </w:tcPr>
          <w:p w14:paraId="20952FE6"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165B4706" w14:textId="77777777" w:rsidR="006A0B53" w:rsidRDefault="006A0B53" w:rsidP="006A0B53">
            <w:pPr>
              <w:widowControl w:val="0"/>
              <w:autoSpaceDE w:val="0"/>
              <w:autoSpaceDN w:val="0"/>
              <w:adjustRightInd w:val="0"/>
              <w:spacing w:after="240"/>
              <w:rPr>
                <w:rFonts w:ascii="Helvetica" w:hAnsi="Helvetica" w:cs="Helvetica"/>
                <w:sz w:val="24"/>
                <w:lang w:eastAsia="it-IT"/>
              </w:rPr>
            </w:pPr>
            <w:proofErr w:type="spellStart"/>
            <w:r>
              <w:rPr>
                <w:rFonts w:ascii="Helvetica" w:hAnsi="Helvetica" w:cs="Helvetica"/>
                <w:sz w:val="24"/>
                <w:lang w:eastAsia="it-IT"/>
              </w:rPr>
              <w:t>productOffering</w:t>
            </w:r>
            <w:proofErr w:type="spellEnd"/>
          </w:p>
        </w:tc>
        <w:tc>
          <w:tcPr>
            <w:tcW w:w="2278" w:type="dxa"/>
          </w:tcPr>
          <w:p w14:paraId="46C07B0F"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N</w:t>
            </w:r>
          </w:p>
        </w:tc>
        <w:tc>
          <w:tcPr>
            <w:tcW w:w="3498" w:type="dxa"/>
          </w:tcPr>
          <w:p w14:paraId="613DCC08"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r w:rsidR="006A0B53" w14:paraId="6E173F31" w14:textId="77777777" w:rsidTr="006A0B53">
        <w:tc>
          <w:tcPr>
            <w:tcW w:w="567" w:type="dxa"/>
          </w:tcPr>
          <w:p w14:paraId="372C1F82"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c>
          <w:tcPr>
            <w:tcW w:w="2871" w:type="dxa"/>
          </w:tcPr>
          <w:p w14:paraId="32C19F2F" w14:textId="77777777" w:rsidR="006A0B53" w:rsidRDefault="006A0B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product</w:t>
            </w:r>
          </w:p>
        </w:tc>
        <w:tc>
          <w:tcPr>
            <w:tcW w:w="2278" w:type="dxa"/>
          </w:tcPr>
          <w:p w14:paraId="4904A990" w14:textId="77777777" w:rsidR="006A0B53" w:rsidRDefault="00CA3D0E"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Y</w:t>
            </w:r>
          </w:p>
        </w:tc>
        <w:tc>
          <w:tcPr>
            <w:tcW w:w="3498" w:type="dxa"/>
          </w:tcPr>
          <w:p w14:paraId="52E9CAD5" w14:textId="77777777" w:rsidR="006A0B53" w:rsidRDefault="006A0B53" w:rsidP="006A0B53">
            <w:pPr>
              <w:widowControl w:val="0"/>
              <w:autoSpaceDE w:val="0"/>
              <w:autoSpaceDN w:val="0"/>
              <w:adjustRightInd w:val="0"/>
              <w:spacing w:after="240"/>
              <w:rPr>
                <w:rFonts w:ascii="Helvetica" w:hAnsi="Helvetica" w:cs="Helvetica"/>
                <w:sz w:val="24"/>
                <w:lang w:eastAsia="it-IT"/>
              </w:rPr>
            </w:pPr>
          </w:p>
        </w:tc>
      </w:tr>
    </w:tbl>
    <w:p w14:paraId="0CE037A3" w14:textId="77777777" w:rsidR="00D46940" w:rsidRDefault="00D46940" w:rsidP="00467DBC">
      <w:pPr>
        <w:rPr>
          <w:rFonts w:ascii="Helvetica" w:hAnsi="Helvetica" w:cs="Helvetica"/>
          <w:sz w:val="24"/>
        </w:rPr>
      </w:pPr>
    </w:p>
    <w:p w14:paraId="10C30D02" w14:textId="77777777" w:rsidR="0090497F" w:rsidRDefault="00D46940" w:rsidP="00467DBC">
      <w:pPr>
        <w:rPr>
          <w:rFonts w:ascii="Helvetica" w:hAnsi="Helvetica" w:cs="Helvetica"/>
          <w:sz w:val="24"/>
        </w:rPr>
      </w:pPr>
      <w:r>
        <w:rPr>
          <w:rFonts w:ascii="Helvetica" w:hAnsi="Helvetica" w:cs="Helvetica"/>
          <w:sz w:val="24"/>
        </w:rPr>
        <w:t xml:space="preserve">             </w:t>
      </w:r>
    </w:p>
    <w:p w14:paraId="25D6C053" w14:textId="77777777" w:rsidR="00467DBC" w:rsidRDefault="0090497F" w:rsidP="00467DBC">
      <w:pPr>
        <w:rPr>
          <w:rFonts w:ascii="Helvetica" w:hAnsi="Helvetica" w:cs="Helvetica"/>
          <w:sz w:val="24"/>
        </w:rPr>
      </w:pPr>
      <w:r>
        <w:rPr>
          <w:rFonts w:ascii="Helvetica" w:hAnsi="Helvetica" w:cs="Helvetica"/>
          <w:sz w:val="24"/>
        </w:rPr>
        <w:t xml:space="preserve">            </w:t>
      </w:r>
      <w:r w:rsidR="00DB7F9F">
        <w:rPr>
          <w:rFonts w:ascii="Helvetica" w:hAnsi="Helvetica" w:cs="Helvetica"/>
          <w:sz w:val="24"/>
        </w:rPr>
        <w:t xml:space="preserve">Further document any rules that must be implemented </w:t>
      </w:r>
      <w:r w:rsidR="00D46940">
        <w:rPr>
          <w:rFonts w:ascii="Helvetica" w:hAnsi="Helvetica" w:cs="Helvetica"/>
          <w:sz w:val="24"/>
        </w:rPr>
        <w:t>when</w:t>
      </w:r>
      <w:r>
        <w:rPr>
          <w:rFonts w:ascii="Helvetica" w:hAnsi="Helvetica" w:cs="Helvetica"/>
          <w:sz w:val="24"/>
        </w:rPr>
        <w:t xml:space="preserve"> patching attributes for example:</w:t>
      </w:r>
    </w:p>
    <w:p w14:paraId="3A9CE547" w14:textId="77777777" w:rsidR="00DB7F9F" w:rsidRDefault="00DB7F9F" w:rsidP="00467DBC">
      <w:pPr>
        <w:rPr>
          <w:rFonts w:ascii="Helvetica" w:hAnsi="Helvetica" w:cs="Helvetica"/>
          <w:sz w:val="24"/>
        </w:rPr>
      </w:pPr>
    </w:p>
    <w:tbl>
      <w:tblPr>
        <w:tblStyle w:val="TableGrid"/>
        <w:tblW w:w="9943" w:type="dxa"/>
        <w:tblInd w:w="1080" w:type="dxa"/>
        <w:tblLook w:val="04A0" w:firstRow="1" w:lastRow="0" w:firstColumn="1" w:lastColumn="0" w:noHBand="0" w:noVBand="1"/>
      </w:tblPr>
      <w:tblGrid>
        <w:gridCol w:w="4273"/>
        <w:gridCol w:w="5670"/>
      </w:tblGrid>
      <w:tr w:rsidR="00DB7F9F" w14:paraId="7F555A34" w14:textId="77777777" w:rsidTr="00DB7F9F">
        <w:trPr>
          <w:trHeight w:val="652"/>
        </w:trPr>
        <w:tc>
          <w:tcPr>
            <w:tcW w:w="4273" w:type="dxa"/>
          </w:tcPr>
          <w:p w14:paraId="3014A651" w14:textId="77777777" w:rsidR="00DB7F9F" w:rsidRDefault="00DB7F9F" w:rsidP="00DB7F9F">
            <w:pPr>
              <w:rPr>
                <w:rFonts w:ascii="Helvetica" w:hAnsi="Helvetica" w:cs="Helvetica"/>
                <w:sz w:val="24"/>
              </w:rPr>
            </w:pPr>
            <w:r>
              <w:rPr>
                <w:rFonts w:ascii="Helvetica" w:hAnsi="Helvetica" w:cs="Helvetica"/>
                <w:sz w:val="24"/>
              </w:rPr>
              <w:t>Rule name</w:t>
            </w:r>
          </w:p>
        </w:tc>
        <w:tc>
          <w:tcPr>
            <w:tcW w:w="5670" w:type="dxa"/>
          </w:tcPr>
          <w:p w14:paraId="233D3CE1" w14:textId="77777777" w:rsidR="00DB7F9F" w:rsidRDefault="00DB7F9F" w:rsidP="00DB7F9F">
            <w:pPr>
              <w:rPr>
                <w:rFonts w:ascii="Helvetica" w:hAnsi="Helvetica" w:cs="Helvetica"/>
                <w:sz w:val="24"/>
              </w:rPr>
            </w:pPr>
            <w:r>
              <w:rPr>
                <w:rFonts w:ascii="Helvetica" w:hAnsi="Helvetica" w:cs="Helvetica"/>
                <w:sz w:val="24"/>
              </w:rPr>
              <w:t>Rule</w:t>
            </w:r>
          </w:p>
        </w:tc>
      </w:tr>
      <w:tr w:rsidR="00DB7F9F" w14:paraId="0088763E" w14:textId="77777777" w:rsidTr="00DB7F9F">
        <w:trPr>
          <w:trHeight w:val="652"/>
        </w:trPr>
        <w:tc>
          <w:tcPr>
            <w:tcW w:w="4273" w:type="dxa"/>
          </w:tcPr>
          <w:p w14:paraId="08726E43" w14:textId="77777777" w:rsidR="00DB7F9F" w:rsidRDefault="00DB7F9F" w:rsidP="00DB7F9F">
            <w:pPr>
              <w:rPr>
                <w:rFonts w:ascii="Helvetica" w:hAnsi="Helvetica" w:cs="Helvetica"/>
                <w:sz w:val="24"/>
              </w:rPr>
            </w:pPr>
          </w:p>
        </w:tc>
        <w:tc>
          <w:tcPr>
            <w:tcW w:w="5670" w:type="dxa"/>
          </w:tcPr>
          <w:p w14:paraId="28FCAD13" w14:textId="77777777" w:rsidR="00DB7F9F" w:rsidRDefault="00DB7F9F" w:rsidP="006A0B53">
            <w:pPr>
              <w:spacing w:line="240" w:lineRule="auto"/>
              <w:rPr>
                <w:rFonts w:ascii="Helvetica" w:hAnsi="Helvetica" w:cs="Helvetica"/>
                <w:sz w:val="24"/>
              </w:rPr>
            </w:pPr>
          </w:p>
        </w:tc>
      </w:tr>
    </w:tbl>
    <w:p w14:paraId="0E2CCED1" w14:textId="77777777" w:rsidR="00DB7F9F" w:rsidRDefault="00DB7F9F" w:rsidP="00467DBC">
      <w:pPr>
        <w:rPr>
          <w:rFonts w:ascii="Helvetica" w:hAnsi="Helvetica" w:cs="Helvetica"/>
          <w:sz w:val="24"/>
        </w:rPr>
      </w:pPr>
    </w:p>
    <w:p w14:paraId="6806D46F" w14:textId="77777777" w:rsidR="00DB7F9F" w:rsidRDefault="00DB7F9F" w:rsidP="00467DBC">
      <w:pPr>
        <w:rPr>
          <w:rFonts w:ascii="Helvetica" w:hAnsi="Helvetica" w:cs="Helvetica"/>
          <w:sz w:val="24"/>
        </w:rPr>
      </w:pPr>
    </w:p>
    <w:p w14:paraId="6910879E" w14:textId="77777777" w:rsidR="00DB7F9F" w:rsidRDefault="00DB7F9F" w:rsidP="00467DBC">
      <w:pPr>
        <w:rPr>
          <w:rFonts w:ascii="Helvetica" w:hAnsi="Helvetica" w:cs="Helvetica"/>
          <w:sz w:val="24"/>
        </w:rPr>
      </w:pPr>
    </w:p>
    <w:p w14:paraId="3A2FA01A" w14:textId="77777777" w:rsidR="00DB7F9F" w:rsidRDefault="00DB7F9F" w:rsidP="00467DBC">
      <w:pPr>
        <w:spacing w:line="240" w:lineRule="auto"/>
        <w:rPr>
          <w:rFonts w:ascii="Helvetica" w:hAnsi="Helvetica"/>
          <w:szCs w:val="20"/>
          <w:lang w:eastAsia="it-IT"/>
        </w:rPr>
      </w:pPr>
    </w:p>
    <w:p w14:paraId="501DC7E8" w14:textId="77777777" w:rsidR="00DB7F9F" w:rsidRPr="00DF2583" w:rsidRDefault="00DB7F9F" w:rsidP="00467DBC">
      <w:pPr>
        <w:spacing w:line="240" w:lineRule="auto"/>
        <w:rPr>
          <w:rFonts w:ascii="Helvetica" w:hAnsi="Helvetica"/>
          <w:szCs w:val="20"/>
          <w:lang w:eastAsia="it-IT"/>
        </w:rPr>
      </w:pPr>
    </w:p>
    <w:p w14:paraId="218AED8B" w14:textId="77777777" w:rsidR="00D81C82" w:rsidRDefault="00D81C82" w:rsidP="00D81C82">
      <w:pPr>
        <w:pStyle w:val="Heading1"/>
      </w:pPr>
      <w:bookmarkStart w:id="113" w:name="_Toc432067432"/>
      <w:r>
        <w:lastRenderedPageBreak/>
        <w:t>API JSON+PATCH OPERATION CONFORMANCE</w:t>
      </w:r>
      <w:bookmarkEnd w:id="113"/>
    </w:p>
    <w:p w14:paraId="69C7B44D" w14:textId="77777777" w:rsidR="00256B60" w:rsidRDefault="00947BF8" w:rsidP="00687B07">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 xml:space="preserve">resource </w:t>
      </w:r>
      <w:r w:rsidRPr="004D2586">
        <w:rPr>
          <w:rFonts w:ascii="Helvetica" w:hAnsi="Helvetica" w:cs="Helvetica"/>
          <w:sz w:val="24"/>
          <w:lang w:eastAsia="it-IT"/>
        </w:rPr>
        <w:t>use the following template</w:t>
      </w:r>
      <w:r>
        <w:rPr>
          <w:rFonts w:ascii="Helvetica" w:hAnsi="Helvetica" w:cs="Helvetica"/>
          <w:sz w:val="24"/>
          <w:lang w:eastAsia="it-IT"/>
        </w:rPr>
        <w:t xml:space="preserve"> to specify the mandatory and optional features supported by the PATCH (JSON+PATCH) operation.</w:t>
      </w:r>
    </w:p>
    <w:p w14:paraId="2D5CE0C4" w14:textId="77777777" w:rsidR="00256B60" w:rsidRDefault="00256B60" w:rsidP="00687B07">
      <w:pPr>
        <w:rPr>
          <w:rFonts w:ascii="Helvetica" w:hAnsi="Helvetica" w:cs="Helvetica"/>
          <w:sz w:val="24"/>
          <w:lang w:eastAsia="it-IT"/>
        </w:rPr>
      </w:pPr>
    </w:p>
    <w:p w14:paraId="5F277D2B" w14:textId="77777777" w:rsidR="00687B07" w:rsidRDefault="00687B07" w:rsidP="00687B07">
      <w:pPr>
        <w:spacing w:after="0" w:line="240" w:lineRule="auto"/>
        <w:rPr>
          <w:rFonts w:ascii="Helvetica" w:eastAsia="Calibri" w:hAnsi="Helvetica" w:cs="Helvetica"/>
          <w:sz w:val="24"/>
          <w:szCs w:val="22"/>
          <w:lang w:val="it-IT" w:eastAsia="it-IT"/>
        </w:rPr>
      </w:pPr>
    </w:p>
    <w:p w14:paraId="08F9BCC8" w14:textId="77777777" w:rsidR="00687B07" w:rsidRDefault="00E82235" w:rsidP="00687B07">
      <w:pPr>
        <w:pStyle w:val="Heading2"/>
      </w:pPr>
      <w:bookmarkStart w:id="114" w:name="_Toc432067433"/>
      <w:r>
        <w:t xml:space="preserve">PATCH </w:t>
      </w:r>
      <w:r w:rsidR="00687B07">
        <w:t>API/{RESOURCE}</w:t>
      </w:r>
      <w:r>
        <w:t xml:space="preserve"> JSON+PATCH</w:t>
      </w:r>
      <w:bookmarkEnd w:id="114"/>
    </w:p>
    <w:p w14:paraId="6FCBF62E" w14:textId="77777777" w:rsidR="00687B07" w:rsidRDefault="00687B07" w:rsidP="00687B07">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7EB04562" w14:textId="77777777" w:rsidR="00687B07" w:rsidRDefault="00687B07" w:rsidP="00687B07">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4B62B869" w14:textId="77777777" w:rsidR="00687B07" w:rsidRDefault="00687B07" w:rsidP="00687B07">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14:paraId="25497F12" w14:textId="77777777" w:rsidR="00687B07" w:rsidRPr="001B7861" w:rsidRDefault="00687B07" w:rsidP="00687B07">
      <w:pPr>
        <w:pStyle w:val="ListParagraph"/>
        <w:numPr>
          <w:ilvl w:val="0"/>
          <w:numId w:val="27"/>
        </w:numPr>
        <w:rPr>
          <w:rFonts w:ascii="Helvetica" w:hAnsi="Helvetica" w:cs="Helvetica"/>
          <w:sz w:val="24"/>
        </w:rPr>
      </w:pPr>
      <w:r w:rsidRPr="001B7861">
        <w:rPr>
          <w:rFonts w:ascii="Helvetica" w:hAnsi="Helvetica" w:cs="Helvetica"/>
          <w:sz w:val="24"/>
        </w:rPr>
        <w:t xml:space="preserve">Describe the </w:t>
      </w:r>
      <w:r>
        <w:rPr>
          <w:rFonts w:ascii="Helvetica" w:hAnsi="Helvetica" w:cs="Helvetica"/>
          <w:sz w:val="24"/>
        </w:rPr>
        <w:t xml:space="preserve">input </w:t>
      </w:r>
      <w:r w:rsidRPr="001B7861">
        <w:rPr>
          <w:rFonts w:ascii="Helvetica" w:hAnsi="Helvetica" w:cs="Helvetica"/>
          <w:sz w:val="24"/>
        </w:rPr>
        <w:t xml:space="preserve"> representation of the </w:t>
      </w:r>
      <w:r>
        <w:rPr>
          <w:rFonts w:ascii="Helvetica" w:hAnsi="Helvetica" w:cs="Helvetica"/>
          <w:sz w:val="24"/>
        </w:rPr>
        <w:t>&lt;resource&gt; instance</w:t>
      </w:r>
      <w:r w:rsidRPr="001B7861">
        <w:rPr>
          <w:rFonts w:ascii="Helvetica" w:hAnsi="Helvetica" w:cs="Helvetica"/>
          <w:sz w:val="24"/>
        </w:rPr>
        <w:t>.</w:t>
      </w:r>
    </w:p>
    <w:p w14:paraId="0F9C90BC" w14:textId="77777777" w:rsidR="00687B07" w:rsidRPr="001B7861" w:rsidRDefault="00687B07" w:rsidP="00687B07">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w:t>
      </w:r>
      <w:r>
        <w:rPr>
          <w:rFonts w:ascii="Helvetica" w:hAnsi="Helvetica" w:cs="Helvetica"/>
          <w:sz w:val="24"/>
        </w:rPr>
        <w:t xml:space="preserve"> a managed entity </w:t>
      </w:r>
      <w:r w:rsidRPr="001B7861">
        <w:rPr>
          <w:rFonts w:ascii="Helvetica" w:hAnsi="Helvetica" w:cs="Helvetica"/>
          <w:sz w:val="24"/>
        </w:rPr>
        <w:t>or a task.</w:t>
      </w:r>
    </w:p>
    <w:p w14:paraId="046942CF" w14:textId="77777777" w:rsidR="00687B07" w:rsidRDefault="00687B07" w:rsidP="00687B07">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14:paraId="5534AFC0" w14:textId="77777777" w:rsidR="00687B07" w:rsidRPr="001B7861" w:rsidRDefault="00687B07" w:rsidP="00687B07">
      <w:pPr>
        <w:pStyle w:val="ListParagraph"/>
        <w:numPr>
          <w:ilvl w:val="0"/>
          <w:numId w:val="27"/>
        </w:numPr>
        <w:rPr>
          <w:rFonts w:ascii="Helvetica" w:hAnsi="Helvetica" w:cs="Helvetica"/>
          <w:sz w:val="24"/>
        </w:rPr>
      </w:pPr>
      <w:r>
        <w:rPr>
          <w:rFonts w:ascii="Helvetica" w:hAnsi="Helvetica" w:cs="Helvetica"/>
          <w:sz w:val="24"/>
        </w:rPr>
        <w:t>Describe what are the mandatory attributes that must be provided when you create the entity.</w:t>
      </w:r>
    </w:p>
    <w:p w14:paraId="61474D90" w14:textId="77777777" w:rsidR="00687B07" w:rsidRDefault="00687B07" w:rsidP="00687B07">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07776DF9" w14:textId="77777777" w:rsidR="00687B07" w:rsidRPr="001B7861" w:rsidRDefault="00687B07" w:rsidP="00687B07">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0BC2A913"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45DCF98C" w14:textId="77777777" w:rsidR="00687B07" w:rsidRDefault="00687B07" w:rsidP="00687B07">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495E39D0" w14:textId="77777777" w:rsidR="00D46940" w:rsidRPr="00D46940" w:rsidRDefault="00D46940" w:rsidP="00D46940">
      <w:pPr>
        <w:rPr>
          <w:rFonts w:ascii="Helvetica" w:hAnsi="Helvetica" w:cs="Helvetica"/>
          <w:sz w:val="24"/>
        </w:rPr>
      </w:pPr>
    </w:p>
    <w:p w14:paraId="3EDCC51E" w14:textId="77777777" w:rsidR="00D46940" w:rsidRPr="00D46940" w:rsidRDefault="00D46940" w:rsidP="00D46940">
      <w:pPr>
        <w:rPr>
          <w:rFonts w:ascii="Helvetica" w:hAnsi="Helvetica" w:cs="Helvetica"/>
          <w:sz w:val="24"/>
        </w:rPr>
      </w:pPr>
      <w:r>
        <w:rPr>
          <w:rFonts w:ascii="Helvetica" w:hAnsi="Helvetica" w:cs="Helvetica"/>
          <w:sz w:val="24"/>
        </w:rPr>
        <w:t xml:space="preserve">       </w:t>
      </w:r>
      <w:r w:rsidRPr="00D46940">
        <w:rPr>
          <w:rFonts w:ascii="Helvetica" w:hAnsi="Helvetica" w:cs="Helvetica"/>
          <w:sz w:val="24"/>
        </w:rPr>
        <w:t xml:space="preserve">ID </w:t>
      </w:r>
      <w:proofErr w:type="gramStart"/>
      <w:r w:rsidRPr="00D46940">
        <w:rPr>
          <w:rFonts w:ascii="Helvetica" w:hAnsi="Helvetica" w:cs="Helvetica"/>
          <w:sz w:val="24"/>
        </w:rPr>
        <w:t>Management :</w:t>
      </w:r>
      <w:proofErr w:type="gramEnd"/>
    </w:p>
    <w:p w14:paraId="3682E099" w14:textId="77777777" w:rsidR="00D46940" w:rsidRPr="00D46940" w:rsidRDefault="00D46940" w:rsidP="00D46940">
      <w:pPr>
        <w:pStyle w:val="ListParagraph"/>
        <w:rPr>
          <w:rFonts w:ascii="Helvetica" w:hAnsi="Helvetica" w:cs="Helvetica"/>
          <w:sz w:val="24"/>
        </w:rPr>
      </w:pPr>
      <w:r w:rsidRPr="00D46940">
        <w:rPr>
          <w:rFonts w:ascii="Helvetica" w:hAnsi="Helvetica" w:cs="Helvetica"/>
          <w:sz w:val="24"/>
        </w:rPr>
        <w:t>Specify the ID Management Rule POST without specifying the ID  must result in the system generating the ID for the &lt;Entity&gt;. In a specific case, the ID can also be included in the POST (optional)</w:t>
      </w:r>
    </w:p>
    <w:p w14:paraId="55EF191C" w14:textId="77777777" w:rsidR="00D46940" w:rsidRDefault="00D46940" w:rsidP="00D46940">
      <w:pPr>
        <w:pStyle w:val="ListParagraph"/>
        <w:rPr>
          <w:rFonts w:ascii="Helvetica" w:hAnsi="Helvetica" w:cs="Helvetica"/>
          <w:sz w:val="24"/>
        </w:rPr>
      </w:pPr>
    </w:p>
    <w:p w14:paraId="50A3249B" w14:textId="77777777" w:rsidR="00D46940" w:rsidRDefault="00D46940" w:rsidP="00D46940">
      <w:pPr>
        <w:pStyle w:val="ListParagraph"/>
        <w:rPr>
          <w:rFonts w:ascii="Helvetica" w:hAnsi="Helvetica" w:cs="Helvetica"/>
          <w:sz w:val="24"/>
        </w:rPr>
      </w:pPr>
    </w:p>
    <w:tbl>
      <w:tblPr>
        <w:tblStyle w:val="TableGrid"/>
        <w:tblW w:w="0" w:type="auto"/>
        <w:tblInd w:w="1080" w:type="dxa"/>
        <w:tblLook w:val="04A0" w:firstRow="1" w:lastRow="0" w:firstColumn="1" w:lastColumn="0" w:noHBand="0" w:noVBand="1"/>
      </w:tblPr>
      <w:tblGrid>
        <w:gridCol w:w="4111"/>
        <w:gridCol w:w="1068"/>
        <w:gridCol w:w="4055"/>
      </w:tblGrid>
      <w:tr w:rsidR="00083615" w14:paraId="3FD2D8DC" w14:textId="77777777" w:rsidTr="00256B60">
        <w:tc>
          <w:tcPr>
            <w:tcW w:w="4111" w:type="dxa"/>
          </w:tcPr>
          <w:p w14:paraId="1DC03B8E" w14:textId="77777777" w:rsidR="00083615" w:rsidRDefault="00E82235" w:rsidP="00083615">
            <w:pPr>
              <w:rPr>
                <w:rFonts w:ascii="Helvetica" w:hAnsi="Helvetica" w:cs="Helvetica"/>
                <w:sz w:val="24"/>
              </w:rPr>
            </w:pPr>
            <w:r>
              <w:rPr>
                <w:rFonts w:ascii="Helvetica" w:hAnsi="Helvetica" w:cs="Helvetica"/>
                <w:sz w:val="24"/>
              </w:rPr>
              <w:t>PATCH</w:t>
            </w:r>
          </w:p>
        </w:tc>
        <w:tc>
          <w:tcPr>
            <w:tcW w:w="1068" w:type="dxa"/>
          </w:tcPr>
          <w:p w14:paraId="72B989FA" w14:textId="77777777" w:rsidR="00083615" w:rsidRDefault="00256B60" w:rsidP="00083615">
            <w:pPr>
              <w:rPr>
                <w:rFonts w:ascii="Helvetica" w:hAnsi="Helvetica" w:cs="Helvetica"/>
                <w:sz w:val="24"/>
              </w:rPr>
            </w:pPr>
            <w:r>
              <w:rPr>
                <w:rFonts w:ascii="Helvetica" w:hAnsi="Helvetica" w:cs="Helvetica"/>
                <w:sz w:val="24"/>
              </w:rPr>
              <w:t>M</w:t>
            </w:r>
          </w:p>
        </w:tc>
        <w:tc>
          <w:tcPr>
            <w:tcW w:w="4055" w:type="dxa"/>
          </w:tcPr>
          <w:p w14:paraId="52EF4264" w14:textId="77777777" w:rsidR="00083615" w:rsidRDefault="00256B60" w:rsidP="00083615">
            <w:pPr>
              <w:rPr>
                <w:rFonts w:ascii="Helvetica" w:hAnsi="Helvetica" w:cs="Helvetica"/>
                <w:sz w:val="24"/>
              </w:rPr>
            </w:pPr>
            <w:r>
              <w:rPr>
                <w:rFonts w:ascii="Helvetica" w:hAnsi="Helvetica" w:cs="Helvetica"/>
                <w:sz w:val="24"/>
              </w:rPr>
              <w:t>THIS POST OPERATION</w:t>
            </w:r>
          </w:p>
        </w:tc>
      </w:tr>
      <w:tr w:rsidR="00083615" w14:paraId="30F3259C" w14:textId="77777777" w:rsidTr="00256B60">
        <w:tc>
          <w:tcPr>
            <w:tcW w:w="4111" w:type="dxa"/>
          </w:tcPr>
          <w:p w14:paraId="16D6444B" w14:textId="77777777" w:rsidR="00083615" w:rsidRDefault="00083615" w:rsidP="00083615">
            <w:pPr>
              <w:rPr>
                <w:rFonts w:ascii="Helvetica" w:hAnsi="Helvetica" w:cs="Helvetica"/>
                <w:sz w:val="24"/>
              </w:rPr>
            </w:pPr>
            <w:r>
              <w:rPr>
                <w:rFonts w:ascii="Helvetica" w:hAnsi="Helvetica" w:cs="Helvetica"/>
                <w:sz w:val="24"/>
              </w:rPr>
              <w:t>Status Code 201</w:t>
            </w:r>
          </w:p>
        </w:tc>
        <w:tc>
          <w:tcPr>
            <w:tcW w:w="1068" w:type="dxa"/>
          </w:tcPr>
          <w:p w14:paraId="3506B8F4" w14:textId="77777777" w:rsidR="00083615" w:rsidRDefault="00083615" w:rsidP="00083615">
            <w:pPr>
              <w:rPr>
                <w:rFonts w:ascii="Helvetica" w:hAnsi="Helvetica" w:cs="Helvetica"/>
                <w:sz w:val="24"/>
              </w:rPr>
            </w:pPr>
            <w:r>
              <w:rPr>
                <w:rFonts w:ascii="Helvetica" w:hAnsi="Helvetica" w:cs="Helvetica"/>
                <w:sz w:val="24"/>
              </w:rPr>
              <w:t xml:space="preserve">M </w:t>
            </w:r>
          </w:p>
        </w:tc>
        <w:tc>
          <w:tcPr>
            <w:tcW w:w="4055" w:type="dxa"/>
          </w:tcPr>
          <w:p w14:paraId="5DF23BF6" w14:textId="77777777" w:rsidR="00083615" w:rsidRDefault="00083615" w:rsidP="00083615">
            <w:pPr>
              <w:rPr>
                <w:rFonts w:ascii="Helvetica" w:hAnsi="Helvetica" w:cs="Helvetica"/>
                <w:sz w:val="24"/>
              </w:rPr>
            </w:pPr>
          </w:p>
        </w:tc>
      </w:tr>
      <w:tr w:rsidR="00083615" w14:paraId="0F51F7E4" w14:textId="77777777" w:rsidTr="00256B60">
        <w:tc>
          <w:tcPr>
            <w:tcW w:w="4111" w:type="dxa"/>
          </w:tcPr>
          <w:p w14:paraId="7AF691F5" w14:textId="77777777" w:rsidR="00083615" w:rsidRDefault="00083615" w:rsidP="00083615">
            <w:pPr>
              <w:rPr>
                <w:rFonts w:ascii="Helvetica" w:hAnsi="Helvetica" w:cs="Helvetica"/>
                <w:sz w:val="24"/>
              </w:rPr>
            </w:pPr>
            <w:r>
              <w:rPr>
                <w:rFonts w:ascii="Helvetica" w:hAnsi="Helvetica" w:cs="Helvetica"/>
                <w:sz w:val="24"/>
              </w:rPr>
              <w:t>Other Status Codes</w:t>
            </w:r>
          </w:p>
        </w:tc>
        <w:tc>
          <w:tcPr>
            <w:tcW w:w="1068" w:type="dxa"/>
          </w:tcPr>
          <w:p w14:paraId="604A5E5C" w14:textId="77777777" w:rsidR="00083615" w:rsidRDefault="00083615" w:rsidP="00083615">
            <w:pPr>
              <w:rPr>
                <w:rFonts w:ascii="Helvetica" w:hAnsi="Helvetica" w:cs="Helvetica"/>
                <w:sz w:val="24"/>
              </w:rPr>
            </w:pPr>
            <w:r>
              <w:rPr>
                <w:rFonts w:ascii="Helvetica" w:hAnsi="Helvetica" w:cs="Helvetica"/>
                <w:sz w:val="24"/>
              </w:rPr>
              <w:t>NA</w:t>
            </w:r>
          </w:p>
        </w:tc>
        <w:tc>
          <w:tcPr>
            <w:tcW w:w="4055" w:type="dxa"/>
          </w:tcPr>
          <w:p w14:paraId="2012E117" w14:textId="77777777" w:rsidR="00083615" w:rsidRDefault="00083615" w:rsidP="00083615">
            <w:pPr>
              <w:rPr>
                <w:rFonts w:ascii="Helvetica" w:hAnsi="Helvetica" w:cs="Helvetica"/>
                <w:sz w:val="24"/>
              </w:rPr>
            </w:pPr>
          </w:p>
        </w:tc>
      </w:tr>
    </w:tbl>
    <w:p w14:paraId="569F92B6" w14:textId="77777777" w:rsidR="00D46940" w:rsidRDefault="00D46940" w:rsidP="00D46940">
      <w:pPr>
        <w:pStyle w:val="ListParagraph"/>
        <w:rPr>
          <w:rFonts w:ascii="Helvetica" w:hAnsi="Helvetica" w:cs="Helvetica"/>
          <w:sz w:val="24"/>
        </w:rPr>
      </w:pPr>
    </w:p>
    <w:p w14:paraId="42CC2263" w14:textId="77777777" w:rsidR="00D46940" w:rsidRDefault="00D46940" w:rsidP="00D46940">
      <w:pPr>
        <w:pStyle w:val="ListParagraph"/>
        <w:rPr>
          <w:rFonts w:ascii="Helvetica" w:hAnsi="Helvetica" w:cs="Helvetica"/>
          <w:sz w:val="24"/>
        </w:rPr>
      </w:pPr>
    </w:p>
    <w:p w14:paraId="2C501ABD" w14:textId="77777777" w:rsidR="00D46940" w:rsidRDefault="00D46940" w:rsidP="00D46940">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D46940" w14:paraId="0CF36193" w14:textId="77777777" w:rsidTr="00D46940">
        <w:tc>
          <w:tcPr>
            <w:tcW w:w="4111" w:type="dxa"/>
          </w:tcPr>
          <w:p w14:paraId="181E9848" w14:textId="77777777" w:rsidR="00D46940" w:rsidRDefault="00D46940" w:rsidP="00D46940">
            <w:pPr>
              <w:rPr>
                <w:rFonts w:ascii="Helvetica" w:hAnsi="Helvetica" w:cs="Helvetica"/>
                <w:sz w:val="24"/>
              </w:rPr>
            </w:pPr>
            <w:r>
              <w:rPr>
                <w:rFonts w:ascii="Helvetica" w:hAnsi="Helvetica" w:cs="Helvetica"/>
                <w:sz w:val="24"/>
              </w:rPr>
              <w:t>Attribute name</w:t>
            </w:r>
          </w:p>
        </w:tc>
        <w:tc>
          <w:tcPr>
            <w:tcW w:w="1880" w:type="dxa"/>
          </w:tcPr>
          <w:p w14:paraId="68C4D0E7" w14:textId="77777777" w:rsidR="00D46940" w:rsidRDefault="00D46940" w:rsidP="00D46940">
            <w:pPr>
              <w:rPr>
                <w:rFonts w:ascii="Helvetica" w:hAnsi="Helvetica" w:cs="Helvetica"/>
                <w:sz w:val="24"/>
              </w:rPr>
            </w:pPr>
            <w:r>
              <w:rPr>
                <w:rFonts w:ascii="Helvetica" w:hAnsi="Helvetica" w:cs="Helvetica"/>
                <w:sz w:val="24"/>
              </w:rPr>
              <w:t>Mandatory</w:t>
            </w:r>
          </w:p>
        </w:tc>
        <w:tc>
          <w:tcPr>
            <w:tcW w:w="1834" w:type="dxa"/>
          </w:tcPr>
          <w:p w14:paraId="618F2A72" w14:textId="77777777" w:rsidR="00D46940" w:rsidRDefault="00D46940" w:rsidP="00D46940">
            <w:pPr>
              <w:rPr>
                <w:rFonts w:ascii="Helvetica" w:hAnsi="Helvetica" w:cs="Helvetica"/>
                <w:sz w:val="24"/>
              </w:rPr>
            </w:pPr>
            <w:r>
              <w:rPr>
                <w:rFonts w:ascii="Helvetica" w:hAnsi="Helvetica" w:cs="Helvetica"/>
                <w:sz w:val="24"/>
              </w:rPr>
              <w:t>Default</w:t>
            </w:r>
          </w:p>
        </w:tc>
        <w:tc>
          <w:tcPr>
            <w:tcW w:w="1656" w:type="dxa"/>
          </w:tcPr>
          <w:p w14:paraId="4C5C5345" w14:textId="77777777" w:rsidR="00D46940" w:rsidRDefault="00D46940" w:rsidP="00D46940">
            <w:pPr>
              <w:rPr>
                <w:rFonts w:ascii="Helvetica" w:hAnsi="Helvetica" w:cs="Helvetica"/>
                <w:sz w:val="24"/>
              </w:rPr>
            </w:pPr>
            <w:r>
              <w:rPr>
                <w:rFonts w:ascii="Helvetica" w:hAnsi="Helvetica" w:cs="Helvetica"/>
                <w:sz w:val="24"/>
              </w:rPr>
              <w:t>Rule</w:t>
            </w:r>
          </w:p>
        </w:tc>
      </w:tr>
      <w:tr w:rsidR="001D4949" w14:paraId="0EF74180" w14:textId="77777777" w:rsidTr="00D46940">
        <w:tc>
          <w:tcPr>
            <w:tcW w:w="4111" w:type="dxa"/>
          </w:tcPr>
          <w:p w14:paraId="6FF30044" w14:textId="77777777" w:rsidR="001D4949" w:rsidRDefault="001D4949" w:rsidP="00D46940">
            <w:pPr>
              <w:rPr>
                <w:rFonts w:ascii="Helvetica" w:hAnsi="Helvetica" w:cs="Helvetica"/>
                <w:sz w:val="24"/>
              </w:rPr>
            </w:pPr>
          </w:p>
        </w:tc>
        <w:tc>
          <w:tcPr>
            <w:tcW w:w="1880" w:type="dxa"/>
          </w:tcPr>
          <w:p w14:paraId="585E35ED" w14:textId="77777777" w:rsidR="001D4949" w:rsidRDefault="001D4949" w:rsidP="00D46940">
            <w:pPr>
              <w:rPr>
                <w:rFonts w:ascii="Helvetica" w:hAnsi="Helvetica" w:cs="Helvetica"/>
                <w:sz w:val="24"/>
              </w:rPr>
            </w:pPr>
          </w:p>
        </w:tc>
        <w:tc>
          <w:tcPr>
            <w:tcW w:w="1834" w:type="dxa"/>
          </w:tcPr>
          <w:p w14:paraId="31479D70" w14:textId="77777777" w:rsidR="001D4949" w:rsidRDefault="001D4949" w:rsidP="00D46940">
            <w:pPr>
              <w:rPr>
                <w:rFonts w:ascii="Helvetica" w:hAnsi="Helvetica" w:cs="Helvetica"/>
                <w:sz w:val="24"/>
              </w:rPr>
            </w:pPr>
          </w:p>
        </w:tc>
        <w:tc>
          <w:tcPr>
            <w:tcW w:w="1656" w:type="dxa"/>
          </w:tcPr>
          <w:p w14:paraId="236FB173" w14:textId="77777777" w:rsidR="001D4949" w:rsidRDefault="001D4949" w:rsidP="00D46940">
            <w:pPr>
              <w:rPr>
                <w:rFonts w:ascii="Helvetica" w:hAnsi="Helvetica" w:cs="Helvetica"/>
                <w:sz w:val="24"/>
              </w:rPr>
            </w:pPr>
          </w:p>
        </w:tc>
      </w:tr>
      <w:tr w:rsidR="00D46940" w14:paraId="09A88460" w14:textId="77777777" w:rsidTr="00D46940">
        <w:tc>
          <w:tcPr>
            <w:tcW w:w="4111" w:type="dxa"/>
          </w:tcPr>
          <w:p w14:paraId="3E98923C" w14:textId="77777777" w:rsidR="00D46940" w:rsidRDefault="00D46940" w:rsidP="00D46940">
            <w:pPr>
              <w:rPr>
                <w:rFonts w:ascii="Helvetica" w:hAnsi="Helvetica" w:cs="Helvetica"/>
                <w:sz w:val="24"/>
              </w:rPr>
            </w:pPr>
          </w:p>
        </w:tc>
        <w:tc>
          <w:tcPr>
            <w:tcW w:w="1880" w:type="dxa"/>
          </w:tcPr>
          <w:p w14:paraId="7E2ECD40" w14:textId="77777777" w:rsidR="00D46940" w:rsidRDefault="00D46940" w:rsidP="00D46940">
            <w:pPr>
              <w:rPr>
                <w:rFonts w:ascii="Helvetica" w:hAnsi="Helvetica" w:cs="Helvetica"/>
                <w:sz w:val="24"/>
              </w:rPr>
            </w:pPr>
          </w:p>
        </w:tc>
        <w:tc>
          <w:tcPr>
            <w:tcW w:w="1834" w:type="dxa"/>
          </w:tcPr>
          <w:p w14:paraId="64851F10" w14:textId="77777777" w:rsidR="00D46940" w:rsidRDefault="00D46940" w:rsidP="00D46940">
            <w:pPr>
              <w:rPr>
                <w:rFonts w:ascii="Helvetica" w:hAnsi="Helvetica" w:cs="Helvetica"/>
                <w:sz w:val="24"/>
              </w:rPr>
            </w:pPr>
          </w:p>
        </w:tc>
        <w:tc>
          <w:tcPr>
            <w:tcW w:w="1656" w:type="dxa"/>
          </w:tcPr>
          <w:p w14:paraId="62058ABE" w14:textId="77777777" w:rsidR="00D46940" w:rsidRDefault="00D46940" w:rsidP="00D46940">
            <w:pPr>
              <w:rPr>
                <w:rFonts w:ascii="Helvetica" w:hAnsi="Helvetica" w:cs="Helvetica"/>
                <w:sz w:val="24"/>
              </w:rPr>
            </w:pPr>
          </w:p>
        </w:tc>
      </w:tr>
      <w:tr w:rsidR="00D46940" w14:paraId="1A0B6B2F" w14:textId="77777777" w:rsidTr="00D46940">
        <w:tc>
          <w:tcPr>
            <w:tcW w:w="4111" w:type="dxa"/>
          </w:tcPr>
          <w:p w14:paraId="20EB1930" w14:textId="77777777" w:rsidR="00D46940" w:rsidRDefault="00D46940" w:rsidP="00D46940">
            <w:pPr>
              <w:rPr>
                <w:rFonts w:ascii="Helvetica" w:hAnsi="Helvetica" w:cs="Helvetica"/>
                <w:sz w:val="24"/>
              </w:rPr>
            </w:pPr>
          </w:p>
        </w:tc>
        <w:tc>
          <w:tcPr>
            <w:tcW w:w="1880" w:type="dxa"/>
          </w:tcPr>
          <w:p w14:paraId="763216C2" w14:textId="77777777" w:rsidR="00D46940" w:rsidRDefault="00D46940" w:rsidP="00D46940">
            <w:pPr>
              <w:rPr>
                <w:rFonts w:ascii="Helvetica" w:hAnsi="Helvetica" w:cs="Helvetica"/>
                <w:sz w:val="24"/>
              </w:rPr>
            </w:pPr>
          </w:p>
        </w:tc>
        <w:tc>
          <w:tcPr>
            <w:tcW w:w="1834" w:type="dxa"/>
          </w:tcPr>
          <w:p w14:paraId="7AA005E3" w14:textId="77777777" w:rsidR="00D46940" w:rsidRDefault="00D46940" w:rsidP="00D46940">
            <w:pPr>
              <w:rPr>
                <w:rFonts w:ascii="Helvetica" w:hAnsi="Helvetica" w:cs="Helvetica"/>
                <w:sz w:val="24"/>
              </w:rPr>
            </w:pPr>
          </w:p>
        </w:tc>
        <w:tc>
          <w:tcPr>
            <w:tcW w:w="1656" w:type="dxa"/>
          </w:tcPr>
          <w:p w14:paraId="680EC794" w14:textId="77777777" w:rsidR="00D46940" w:rsidRDefault="00D46940" w:rsidP="00D46940">
            <w:pPr>
              <w:rPr>
                <w:rFonts w:ascii="Helvetica" w:hAnsi="Helvetica" w:cs="Helvetica"/>
                <w:sz w:val="24"/>
              </w:rPr>
            </w:pPr>
          </w:p>
        </w:tc>
      </w:tr>
    </w:tbl>
    <w:p w14:paraId="431BAB90" w14:textId="77777777" w:rsidR="00D46940" w:rsidRPr="00DF5C95" w:rsidRDefault="00D46940" w:rsidP="00D46940">
      <w:pPr>
        <w:ind w:left="1080"/>
        <w:rPr>
          <w:rFonts w:ascii="Helvetica" w:hAnsi="Helvetica" w:cs="Helvetica"/>
          <w:sz w:val="24"/>
        </w:rPr>
      </w:pPr>
    </w:p>
    <w:p w14:paraId="179183B7" w14:textId="77777777" w:rsidR="00D46940" w:rsidRDefault="00D46940" w:rsidP="00687B07">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D46940" w14:paraId="0DE0FBD1" w14:textId="77777777" w:rsidTr="00D46940">
        <w:trPr>
          <w:trHeight w:val="652"/>
        </w:trPr>
        <w:tc>
          <w:tcPr>
            <w:tcW w:w="4273" w:type="dxa"/>
          </w:tcPr>
          <w:p w14:paraId="4476B323" w14:textId="77777777" w:rsidR="00D46940" w:rsidRDefault="00D46940" w:rsidP="00D46940">
            <w:pPr>
              <w:rPr>
                <w:rFonts w:ascii="Helvetica" w:hAnsi="Helvetica" w:cs="Helvetica"/>
                <w:sz w:val="24"/>
              </w:rPr>
            </w:pPr>
            <w:r>
              <w:rPr>
                <w:rFonts w:ascii="Helvetica" w:hAnsi="Helvetica" w:cs="Helvetica"/>
                <w:sz w:val="24"/>
              </w:rPr>
              <w:t>Rule name</w:t>
            </w:r>
          </w:p>
        </w:tc>
        <w:tc>
          <w:tcPr>
            <w:tcW w:w="5670" w:type="dxa"/>
          </w:tcPr>
          <w:p w14:paraId="18C30D46" w14:textId="77777777" w:rsidR="00D46940" w:rsidRDefault="00D46940" w:rsidP="00D46940">
            <w:pPr>
              <w:rPr>
                <w:rFonts w:ascii="Helvetica" w:hAnsi="Helvetica" w:cs="Helvetica"/>
                <w:sz w:val="24"/>
              </w:rPr>
            </w:pPr>
            <w:r>
              <w:rPr>
                <w:rFonts w:ascii="Helvetica" w:hAnsi="Helvetica" w:cs="Helvetica"/>
                <w:sz w:val="24"/>
              </w:rPr>
              <w:t>Rule</w:t>
            </w:r>
          </w:p>
        </w:tc>
      </w:tr>
      <w:tr w:rsidR="00D46940" w14:paraId="10C5ED99" w14:textId="77777777" w:rsidTr="00D46940">
        <w:trPr>
          <w:trHeight w:val="652"/>
        </w:trPr>
        <w:tc>
          <w:tcPr>
            <w:tcW w:w="4273" w:type="dxa"/>
          </w:tcPr>
          <w:p w14:paraId="0B293C0C" w14:textId="77777777" w:rsidR="00D46940" w:rsidRDefault="00D46940" w:rsidP="00D46940">
            <w:pPr>
              <w:rPr>
                <w:rFonts w:ascii="Helvetica" w:hAnsi="Helvetica" w:cs="Helvetica"/>
                <w:sz w:val="24"/>
              </w:rPr>
            </w:pPr>
          </w:p>
        </w:tc>
        <w:tc>
          <w:tcPr>
            <w:tcW w:w="5670" w:type="dxa"/>
          </w:tcPr>
          <w:p w14:paraId="47F157E6" w14:textId="77777777" w:rsidR="00D46940" w:rsidRDefault="00D46940" w:rsidP="00D46940">
            <w:pPr>
              <w:rPr>
                <w:rFonts w:ascii="Helvetica" w:hAnsi="Helvetica" w:cs="Helvetica"/>
                <w:sz w:val="24"/>
              </w:rPr>
            </w:pPr>
          </w:p>
        </w:tc>
      </w:tr>
      <w:tr w:rsidR="00D46940" w14:paraId="12BDC4D2" w14:textId="77777777" w:rsidTr="00D46940">
        <w:trPr>
          <w:trHeight w:val="567"/>
        </w:trPr>
        <w:tc>
          <w:tcPr>
            <w:tcW w:w="4273" w:type="dxa"/>
          </w:tcPr>
          <w:p w14:paraId="1438AE4C" w14:textId="77777777" w:rsidR="00D46940" w:rsidRDefault="00D46940" w:rsidP="00D46940">
            <w:pPr>
              <w:rPr>
                <w:rFonts w:ascii="Helvetica" w:hAnsi="Helvetica" w:cs="Helvetica"/>
                <w:sz w:val="24"/>
              </w:rPr>
            </w:pPr>
          </w:p>
        </w:tc>
        <w:tc>
          <w:tcPr>
            <w:tcW w:w="5670" w:type="dxa"/>
          </w:tcPr>
          <w:p w14:paraId="5D83576C" w14:textId="77777777" w:rsidR="00D46940" w:rsidRDefault="00D46940" w:rsidP="00D46940">
            <w:pPr>
              <w:rPr>
                <w:rFonts w:ascii="Helvetica" w:hAnsi="Helvetica" w:cs="Helvetica"/>
                <w:sz w:val="24"/>
              </w:rPr>
            </w:pPr>
          </w:p>
        </w:tc>
      </w:tr>
    </w:tbl>
    <w:p w14:paraId="15346610" w14:textId="77777777" w:rsidR="00D46940" w:rsidRPr="00D46940" w:rsidRDefault="00D46940" w:rsidP="00D46940">
      <w:pPr>
        <w:rPr>
          <w:rFonts w:ascii="Helvetica" w:hAnsi="Helvetica" w:cs="Helvetica"/>
          <w:sz w:val="24"/>
        </w:rPr>
      </w:pPr>
    </w:p>
    <w:p w14:paraId="163C2904" w14:textId="77777777" w:rsidR="00E83F36" w:rsidRDefault="00E83F36" w:rsidP="00E83F36">
      <w:pPr>
        <w:rPr>
          <w:rFonts w:ascii="Helvetica" w:hAnsi="Helvetica" w:cs="Helvetica"/>
          <w:sz w:val="24"/>
        </w:rPr>
      </w:pPr>
    </w:p>
    <w:p w14:paraId="1CFE3095" w14:textId="77777777" w:rsidR="00D81C82" w:rsidRDefault="00D81C82" w:rsidP="00D81C82">
      <w:pPr>
        <w:pStyle w:val="Heading1"/>
      </w:pPr>
      <w:bookmarkStart w:id="115" w:name="_Toc432067434"/>
      <w:r>
        <w:lastRenderedPageBreak/>
        <w:t>API DELETE OPERATION CONFORMANCE</w:t>
      </w:r>
      <w:bookmarkEnd w:id="115"/>
    </w:p>
    <w:p w14:paraId="5E9A8B76" w14:textId="77777777" w:rsidR="008650EC" w:rsidRDefault="008650EC" w:rsidP="00E83F36">
      <w:pPr>
        <w:spacing w:line="240" w:lineRule="auto"/>
        <w:rPr>
          <w:rFonts w:ascii="Helvetica" w:hAnsi="Helvetica"/>
          <w:szCs w:val="20"/>
          <w:lang w:eastAsia="it-IT"/>
        </w:rPr>
      </w:pPr>
    </w:p>
    <w:p w14:paraId="69E504B5" w14:textId="77777777" w:rsidR="00E205A4" w:rsidRDefault="00E205A4" w:rsidP="00687B07">
      <w:pPr>
        <w:spacing w:after="0" w:line="240" w:lineRule="auto"/>
        <w:rPr>
          <w:rFonts w:ascii="Helvetica" w:eastAsia="Calibri" w:hAnsi="Helvetica" w:cs="Helvetica"/>
          <w:sz w:val="24"/>
          <w:szCs w:val="22"/>
          <w:lang w:val="it-IT" w:eastAsia="it-IT"/>
        </w:rPr>
      </w:pPr>
    </w:p>
    <w:p w14:paraId="11F2819A" w14:textId="77777777" w:rsidR="00E205A4" w:rsidRDefault="00E205A4" w:rsidP="00E205A4">
      <w:pPr>
        <w:pStyle w:val="Heading2"/>
      </w:pPr>
      <w:bookmarkStart w:id="116" w:name="_Toc432067435"/>
      <w:r>
        <w:t>DELETE API/{RESOURCE}/{ID}</w:t>
      </w:r>
      <w:bookmarkEnd w:id="116"/>
    </w:p>
    <w:p w14:paraId="1F62AF5D" w14:textId="77777777"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14:paraId="27EE4207" w14:textId="77777777" w:rsidR="00256B60" w:rsidRDefault="00256B60" w:rsidP="00E205A4">
      <w:pPr>
        <w:rPr>
          <w:rFonts w:ascii="Helvetica" w:hAnsi="Helvetica" w:cs="Helvetica"/>
          <w:sz w:val="24"/>
          <w:lang w:eastAsia="it-IT"/>
        </w:rPr>
      </w:pPr>
    </w:p>
    <w:p w14:paraId="7A67C5B4" w14:textId="77777777" w:rsidR="00256B60" w:rsidRDefault="00256B60" w:rsidP="00E205A4">
      <w:pPr>
        <w:rPr>
          <w:rFonts w:ascii="Helvetica" w:hAnsi="Helvetica" w:cs="Helvetica"/>
          <w:sz w:val="24"/>
          <w:lang w:eastAsia="it-IT"/>
        </w:rPr>
      </w:pPr>
    </w:p>
    <w:tbl>
      <w:tblPr>
        <w:tblStyle w:val="TableGrid"/>
        <w:tblW w:w="0" w:type="auto"/>
        <w:tblInd w:w="1080" w:type="dxa"/>
        <w:tblLook w:val="04A0" w:firstRow="1" w:lastRow="0" w:firstColumn="1" w:lastColumn="0" w:noHBand="0" w:noVBand="1"/>
      </w:tblPr>
      <w:tblGrid>
        <w:gridCol w:w="4111"/>
        <w:gridCol w:w="1068"/>
        <w:gridCol w:w="4055"/>
      </w:tblGrid>
      <w:tr w:rsidR="00256B60" w14:paraId="6C8E20FE" w14:textId="77777777" w:rsidTr="00256B60">
        <w:tc>
          <w:tcPr>
            <w:tcW w:w="4111" w:type="dxa"/>
          </w:tcPr>
          <w:p w14:paraId="7A188F4F" w14:textId="77777777" w:rsidR="00256B60" w:rsidRDefault="00EA1556" w:rsidP="00256B60">
            <w:pPr>
              <w:rPr>
                <w:rFonts w:ascii="Helvetica" w:hAnsi="Helvetica" w:cs="Helvetica"/>
                <w:sz w:val="24"/>
              </w:rPr>
            </w:pPr>
            <w:r>
              <w:rPr>
                <w:rFonts w:ascii="Helvetica" w:hAnsi="Helvetica" w:cs="Helvetica"/>
                <w:sz w:val="24"/>
              </w:rPr>
              <w:t>DELETE</w:t>
            </w:r>
          </w:p>
        </w:tc>
        <w:tc>
          <w:tcPr>
            <w:tcW w:w="1068" w:type="dxa"/>
          </w:tcPr>
          <w:p w14:paraId="1B3ED2E5" w14:textId="77777777" w:rsidR="00256B60" w:rsidRDefault="00256B60" w:rsidP="00256B60">
            <w:pPr>
              <w:rPr>
                <w:rFonts w:ascii="Helvetica" w:hAnsi="Helvetica" w:cs="Helvetica"/>
                <w:sz w:val="24"/>
              </w:rPr>
            </w:pPr>
            <w:r>
              <w:rPr>
                <w:rFonts w:ascii="Helvetica" w:hAnsi="Helvetica" w:cs="Helvetica"/>
                <w:sz w:val="24"/>
              </w:rPr>
              <w:t>M</w:t>
            </w:r>
          </w:p>
        </w:tc>
        <w:tc>
          <w:tcPr>
            <w:tcW w:w="4055" w:type="dxa"/>
          </w:tcPr>
          <w:p w14:paraId="542D6525" w14:textId="77777777" w:rsidR="00256B60" w:rsidRDefault="00256B60" w:rsidP="00256B60">
            <w:pPr>
              <w:rPr>
                <w:rFonts w:ascii="Helvetica" w:hAnsi="Helvetica" w:cs="Helvetica"/>
                <w:sz w:val="24"/>
              </w:rPr>
            </w:pPr>
            <w:r>
              <w:rPr>
                <w:rFonts w:ascii="Helvetica" w:hAnsi="Helvetica" w:cs="Helvetica"/>
                <w:sz w:val="24"/>
              </w:rPr>
              <w:t>THIS POST OPERATION</w:t>
            </w:r>
          </w:p>
        </w:tc>
      </w:tr>
      <w:tr w:rsidR="00256B60" w14:paraId="3A6A2F23" w14:textId="77777777" w:rsidTr="00256B60">
        <w:tc>
          <w:tcPr>
            <w:tcW w:w="4111" w:type="dxa"/>
          </w:tcPr>
          <w:p w14:paraId="2394A756" w14:textId="77777777" w:rsidR="00256B60" w:rsidRDefault="00256B60" w:rsidP="00256B60">
            <w:pPr>
              <w:rPr>
                <w:rFonts w:ascii="Helvetica" w:hAnsi="Helvetica" w:cs="Helvetica"/>
                <w:sz w:val="24"/>
              </w:rPr>
            </w:pPr>
            <w:r>
              <w:rPr>
                <w:rFonts w:ascii="Helvetica" w:hAnsi="Helvetica" w:cs="Helvetica"/>
                <w:sz w:val="24"/>
              </w:rPr>
              <w:t>Status Code 200</w:t>
            </w:r>
          </w:p>
        </w:tc>
        <w:tc>
          <w:tcPr>
            <w:tcW w:w="1068" w:type="dxa"/>
          </w:tcPr>
          <w:p w14:paraId="18E459D9" w14:textId="77777777" w:rsidR="00256B60" w:rsidRDefault="00256B60" w:rsidP="00256B60">
            <w:pPr>
              <w:rPr>
                <w:rFonts w:ascii="Helvetica" w:hAnsi="Helvetica" w:cs="Helvetica"/>
                <w:sz w:val="24"/>
              </w:rPr>
            </w:pPr>
            <w:r>
              <w:rPr>
                <w:rFonts w:ascii="Helvetica" w:hAnsi="Helvetica" w:cs="Helvetica"/>
                <w:sz w:val="24"/>
              </w:rPr>
              <w:t xml:space="preserve">M </w:t>
            </w:r>
          </w:p>
        </w:tc>
        <w:tc>
          <w:tcPr>
            <w:tcW w:w="4055" w:type="dxa"/>
          </w:tcPr>
          <w:p w14:paraId="0B5797E0" w14:textId="77777777" w:rsidR="00256B60" w:rsidRDefault="00256B60" w:rsidP="00256B60">
            <w:pPr>
              <w:rPr>
                <w:rFonts w:ascii="Helvetica" w:hAnsi="Helvetica" w:cs="Helvetica"/>
                <w:sz w:val="24"/>
              </w:rPr>
            </w:pPr>
          </w:p>
        </w:tc>
      </w:tr>
      <w:tr w:rsidR="00256B60" w14:paraId="2434A4F4" w14:textId="77777777" w:rsidTr="00256B60">
        <w:tc>
          <w:tcPr>
            <w:tcW w:w="4111" w:type="dxa"/>
          </w:tcPr>
          <w:p w14:paraId="169F257D" w14:textId="77777777" w:rsidR="00256B60" w:rsidRDefault="00256B60" w:rsidP="00256B60">
            <w:pPr>
              <w:rPr>
                <w:rFonts w:ascii="Helvetica" w:hAnsi="Helvetica" w:cs="Helvetica"/>
                <w:sz w:val="24"/>
              </w:rPr>
            </w:pPr>
            <w:r>
              <w:rPr>
                <w:rFonts w:ascii="Helvetica" w:hAnsi="Helvetica" w:cs="Helvetica"/>
                <w:sz w:val="24"/>
              </w:rPr>
              <w:t>Other Status Codes</w:t>
            </w:r>
          </w:p>
        </w:tc>
        <w:tc>
          <w:tcPr>
            <w:tcW w:w="1068" w:type="dxa"/>
          </w:tcPr>
          <w:p w14:paraId="726DE2BB" w14:textId="77777777" w:rsidR="00256B60" w:rsidRDefault="00256B60" w:rsidP="00256B60">
            <w:pPr>
              <w:rPr>
                <w:rFonts w:ascii="Helvetica" w:hAnsi="Helvetica" w:cs="Helvetica"/>
                <w:sz w:val="24"/>
              </w:rPr>
            </w:pPr>
            <w:r>
              <w:rPr>
                <w:rFonts w:ascii="Helvetica" w:hAnsi="Helvetica" w:cs="Helvetica"/>
                <w:sz w:val="24"/>
              </w:rPr>
              <w:t>NA</w:t>
            </w:r>
          </w:p>
        </w:tc>
        <w:tc>
          <w:tcPr>
            <w:tcW w:w="4055" w:type="dxa"/>
          </w:tcPr>
          <w:p w14:paraId="7CA01438" w14:textId="77777777" w:rsidR="00256B60" w:rsidRDefault="00256B60" w:rsidP="00256B60">
            <w:pPr>
              <w:rPr>
                <w:rFonts w:ascii="Helvetica" w:hAnsi="Helvetica" w:cs="Helvetica"/>
                <w:sz w:val="24"/>
              </w:rPr>
            </w:pPr>
            <w:r>
              <w:rPr>
                <w:rFonts w:ascii="Helvetica" w:hAnsi="Helvetica" w:cs="Helvetica"/>
                <w:sz w:val="24"/>
              </w:rPr>
              <w:t>WHY FOR EACH OTHER CODE</w:t>
            </w:r>
          </w:p>
        </w:tc>
      </w:tr>
    </w:tbl>
    <w:p w14:paraId="12A8DAD1" w14:textId="77777777" w:rsidR="00256B60" w:rsidRDefault="00256B60" w:rsidP="00E205A4">
      <w:pPr>
        <w:rPr>
          <w:rFonts w:ascii="Helvetica" w:hAnsi="Helvetica" w:cs="Helvetica"/>
          <w:sz w:val="24"/>
          <w:lang w:eastAsia="it-IT"/>
        </w:rPr>
      </w:pPr>
    </w:p>
    <w:p w14:paraId="72DF43E9" w14:textId="77777777" w:rsidR="00307929" w:rsidRPr="00AF3767" w:rsidRDefault="00307929" w:rsidP="000136A0">
      <w:pPr>
        <w:rPr>
          <w:rFonts w:ascii="Helvetica" w:hAnsi="Helvetica" w:cs="Helvetica"/>
          <w:sz w:val="24"/>
          <w:lang w:eastAsia="it-IT"/>
        </w:rPr>
      </w:pPr>
    </w:p>
    <w:p w14:paraId="7A3D467D" w14:textId="77777777" w:rsidR="004D2586" w:rsidRDefault="004D2586" w:rsidP="000136A0"/>
    <w:p w14:paraId="1BC62B90" w14:textId="77777777" w:rsidR="004D2586" w:rsidRPr="00AF3767" w:rsidRDefault="004D2586" w:rsidP="000136A0">
      <w:pPr>
        <w:rPr>
          <w:rFonts w:ascii="Helvetica" w:hAnsi="Helvetica" w:cs="Helvetica"/>
          <w:sz w:val="24"/>
          <w:lang w:eastAsia="it-IT"/>
        </w:rPr>
      </w:pPr>
    </w:p>
    <w:p w14:paraId="1C81FA6C"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4170C32C" w14:textId="77777777" w:rsidR="00A02353" w:rsidRPr="001B7861" w:rsidRDefault="00A02353" w:rsidP="00A02353">
      <w:pPr>
        <w:pStyle w:val="Heading2"/>
        <w:tabs>
          <w:tab w:val="left" w:pos="1008"/>
        </w:tabs>
        <w:rPr>
          <w:rFonts w:ascii="Helvetica" w:eastAsia="Times New Roman" w:hAnsi="Helvetica" w:cs="Helvetica"/>
          <w:caps w:val="0"/>
          <w:spacing w:val="0"/>
          <w:sz w:val="24"/>
          <w:szCs w:val="24"/>
          <w:lang w:val="en-US" w:eastAsia="it-IT"/>
        </w:rPr>
      </w:pPr>
      <w:bookmarkStart w:id="117" w:name="_Toc432067436"/>
      <w:proofErr w:type="gramStart"/>
      <w:r>
        <w:rPr>
          <w:rFonts w:ascii="Helvetica" w:eastAsia="Times New Roman" w:hAnsi="Helvetica" w:cs="Helvetica"/>
          <w:caps w:val="0"/>
          <w:spacing w:val="0"/>
          <w:sz w:val="24"/>
          <w:szCs w:val="24"/>
          <w:lang w:val="en-US" w:eastAsia="it-IT"/>
        </w:rPr>
        <w:t>Hub  MANDATORY</w:t>
      </w:r>
      <w:proofErr w:type="gramEnd"/>
      <w:r>
        <w:rPr>
          <w:rFonts w:ascii="Helvetica" w:eastAsia="Times New Roman" w:hAnsi="Helvetica" w:cs="Helvetica"/>
          <w:caps w:val="0"/>
          <w:spacing w:val="0"/>
          <w:sz w:val="24"/>
          <w:szCs w:val="24"/>
          <w:lang w:val="en-US" w:eastAsia="it-IT"/>
        </w:rPr>
        <w:t xml:space="preserve"> AND OPTIONAL OPERATIONS</w:t>
      </w:r>
      <w:bookmarkEnd w:id="117"/>
    </w:p>
    <w:p w14:paraId="1DFC42D5" w14:textId="77777777" w:rsidR="00A02353" w:rsidRPr="004D2586" w:rsidRDefault="00A02353" w:rsidP="00A02353">
      <w:pPr>
        <w:rPr>
          <w:rFonts w:ascii="Helvetica" w:hAnsi="Helvetica" w:cs="Helvetica"/>
          <w:sz w:val="24"/>
          <w:lang w:eastAsia="it-IT"/>
        </w:rPr>
      </w:pPr>
      <w:r>
        <w:rPr>
          <w:rFonts w:ascii="Helvetica" w:hAnsi="Helvetica" w:cs="Helvetica"/>
          <w:sz w:val="24"/>
          <w:lang w:eastAsia="it-IT"/>
        </w:rPr>
        <w:t>Fill the following table and indicate which ones are mandatory and which ones are optional.</w:t>
      </w:r>
    </w:p>
    <w:p w14:paraId="719CA2AB" w14:textId="77777777" w:rsidR="00A02353" w:rsidRPr="004A3159" w:rsidRDefault="00A02353" w:rsidP="00A02353">
      <w:pPr>
        <w:widowControl w:val="0"/>
        <w:autoSpaceDE w:val="0"/>
        <w:autoSpaceDN w:val="0"/>
        <w:adjustRightInd w:val="0"/>
        <w:spacing w:after="240"/>
        <w:rPr>
          <w:rFonts w:ascii="Palatino" w:hAnsi="Palatino" w:cs="Palatino"/>
          <w:sz w:val="26"/>
          <w:szCs w:val="26"/>
          <w:lang w:eastAsia="it-IT"/>
        </w:rPr>
      </w:pPr>
    </w:p>
    <w:tbl>
      <w:tblPr>
        <w:tblStyle w:val="TableGrid"/>
        <w:tblW w:w="9489" w:type="dxa"/>
        <w:tblInd w:w="1080" w:type="dxa"/>
        <w:tblLook w:val="04A0" w:firstRow="1" w:lastRow="0" w:firstColumn="1" w:lastColumn="0" w:noHBand="0" w:noVBand="1"/>
      </w:tblPr>
      <w:tblGrid>
        <w:gridCol w:w="3157"/>
        <w:gridCol w:w="3166"/>
        <w:gridCol w:w="3166"/>
      </w:tblGrid>
      <w:tr w:rsidR="00A02353" w:rsidRPr="004A3159" w14:paraId="4621D5B8" w14:textId="77777777" w:rsidTr="006A0B53">
        <w:tc>
          <w:tcPr>
            <w:tcW w:w="3157" w:type="dxa"/>
            <w:shd w:val="clear" w:color="auto" w:fill="B3B3B3"/>
          </w:tcPr>
          <w:p w14:paraId="21196A4A"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66" w:type="dxa"/>
            <w:shd w:val="clear" w:color="auto" w:fill="B3B3B3"/>
          </w:tcPr>
          <w:p w14:paraId="670F6F93"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Mandatory/Optional</w:t>
            </w:r>
          </w:p>
        </w:tc>
        <w:tc>
          <w:tcPr>
            <w:tcW w:w="3166" w:type="dxa"/>
            <w:shd w:val="clear" w:color="auto" w:fill="B3B3B3"/>
          </w:tcPr>
          <w:p w14:paraId="56383A4F"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A02353" w:rsidRPr="004A3159" w14:paraId="3F894ED0" w14:textId="77777777" w:rsidTr="006A0B53">
        <w:tc>
          <w:tcPr>
            <w:tcW w:w="3157" w:type="dxa"/>
          </w:tcPr>
          <w:p w14:paraId="1B10D8B3"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GET </w:t>
            </w:r>
          </w:p>
        </w:tc>
        <w:tc>
          <w:tcPr>
            <w:tcW w:w="3166" w:type="dxa"/>
          </w:tcPr>
          <w:p w14:paraId="7056113C" w14:textId="77777777" w:rsidR="00A02353" w:rsidRPr="004D2586" w:rsidRDefault="00A02353" w:rsidP="006A0B53">
            <w:pPr>
              <w:widowControl w:val="0"/>
              <w:autoSpaceDE w:val="0"/>
              <w:autoSpaceDN w:val="0"/>
              <w:adjustRightInd w:val="0"/>
              <w:spacing w:after="240" w:line="240" w:lineRule="auto"/>
              <w:rPr>
                <w:rFonts w:ascii="Helvetica" w:hAnsi="Helvetica" w:cs="Helvetica"/>
                <w:sz w:val="24"/>
                <w:lang w:eastAsia="it-IT"/>
              </w:rPr>
            </w:pPr>
            <w:r>
              <w:rPr>
                <w:rFonts w:ascii="Helvetica" w:hAnsi="Helvetica" w:cs="Helvetica"/>
                <w:sz w:val="24"/>
                <w:lang w:eastAsia="it-IT"/>
              </w:rPr>
              <w:t>&lt;M|O&gt;</w:t>
            </w:r>
          </w:p>
        </w:tc>
        <w:tc>
          <w:tcPr>
            <w:tcW w:w="3166" w:type="dxa"/>
          </w:tcPr>
          <w:p w14:paraId="30E00C34" w14:textId="77777777" w:rsidR="00A02353" w:rsidRPr="004D2586" w:rsidRDefault="00A02353" w:rsidP="006A0B53">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 xml:space="preserve">GET must be used to retrieve a representation of a </w:t>
            </w:r>
            <w:r>
              <w:rPr>
                <w:rFonts w:ascii="Helvetica" w:hAnsi="Helvetica" w:cs="Helvetica"/>
                <w:sz w:val="24"/>
                <w:lang w:eastAsia="it-IT"/>
              </w:rPr>
              <w:t>Hub</w:t>
            </w:r>
          </w:p>
          <w:p w14:paraId="1E4105D4" w14:textId="77777777" w:rsidR="00A02353" w:rsidRPr="004D2586" w:rsidRDefault="00A02353" w:rsidP="006A0B53">
            <w:pPr>
              <w:widowControl w:val="0"/>
              <w:autoSpaceDE w:val="0"/>
              <w:autoSpaceDN w:val="0"/>
              <w:adjustRightInd w:val="0"/>
              <w:spacing w:after="240" w:line="240" w:lineRule="auto"/>
              <w:rPr>
                <w:rFonts w:ascii="Helvetica" w:hAnsi="Helvetica" w:cs="Helvetica"/>
                <w:sz w:val="24"/>
                <w:lang w:eastAsia="it-IT"/>
              </w:rPr>
            </w:pPr>
          </w:p>
        </w:tc>
      </w:tr>
      <w:tr w:rsidR="00A02353" w:rsidRPr="004A3159" w14:paraId="5156BBD7" w14:textId="77777777" w:rsidTr="006A0B53">
        <w:tc>
          <w:tcPr>
            <w:tcW w:w="3157" w:type="dxa"/>
          </w:tcPr>
          <w:p w14:paraId="11A14F44"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POST </w:t>
            </w:r>
          </w:p>
        </w:tc>
        <w:tc>
          <w:tcPr>
            <w:tcW w:w="3166" w:type="dxa"/>
          </w:tcPr>
          <w:p w14:paraId="746AA50A"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&lt;M|O&gt;</w:t>
            </w:r>
          </w:p>
        </w:tc>
        <w:tc>
          <w:tcPr>
            <w:tcW w:w="3166" w:type="dxa"/>
          </w:tcPr>
          <w:p w14:paraId="3A4A5975"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POST must </w:t>
            </w:r>
            <w:r>
              <w:rPr>
                <w:rFonts w:ascii="Helvetica" w:hAnsi="Helvetica" w:cs="Helvetica"/>
                <w:sz w:val="24"/>
                <w:lang w:eastAsia="it-IT"/>
              </w:rPr>
              <w:t xml:space="preserve">be used to </w:t>
            </w:r>
            <w:r>
              <w:rPr>
                <w:rFonts w:ascii="Helvetica" w:hAnsi="Helvetica" w:cs="Helvetica"/>
                <w:sz w:val="24"/>
                <w:lang w:eastAsia="it-IT"/>
              </w:rPr>
              <w:lastRenderedPageBreak/>
              <w:t xml:space="preserve">create a new Hub. </w:t>
            </w:r>
          </w:p>
        </w:tc>
      </w:tr>
      <w:tr w:rsidR="00A02353" w:rsidRPr="004A3159" w14:paraId="5096DFAE" w14:textId="77777777" w:rsidTr="006A0B53">
        <w:tc>
          <w:tcPr>
            <w:tcW w:w="3157" w:type="dxa"/>
          </w:tcPr>
          <w:p w14:paraId="0770F4E3"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lastRenderedPageBreak/>
              <w:t xml:space="preserve">PATCH </w:t>
            </w:r>
          </w:p>
        </w:tc>
        <w:tc>
          <w:tcPr>
            <w:tcW w:w="3166" w:type="dxa"/>
          </w:tcPr>
          <w:p w14:paraId="136F4A69"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&lt;M|O&gt;</w:t>
            </w:r>
          </w:p>
        </w:tc>
        <w:tc>
          <w:tcPr>
            <w:tcW w:w="3166" w:type="dxa"/>
          </w:tcPr>
          <w:p w14:paraId="2F865C7C"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PATCH must be used to partially update a </w:t>
            </w:r>
            <w:r>
              <w:rPr>
                <w:rFonts w:ascii="Helvetica" w:hAnsi="Helvetica" w:cs="Helvetica"/>
                <w:sz w:val="24"/>
                <w:lang w:eastAsia="it-IT"/>
              </w:rPr>
              <w:t>Hub</w:t>
            </w:r>
          </w:p>
        </w:tc>
      </w:tr>
      <w:tr w:rsidR="00A02353" w:rsidRPr="004A3159" w14:paraId="5BA42EA3" w14:textId="77777777" w:rsidTr="006A0B53">
        <w:tc>
          <w:tcPr>
            <w:tcW w:w="3157" w:type="dxa"/>
          </w:tcPr>
          <w:p w14:paraId="470FFFDC"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 xml:space="preserve">DELETE </w:t>
            </w:r>
          </w:p>
        </w:tc>
        <w:tc>
          <w:tcPr>
            <w:tcW w:w="3166" w:type="dxa"/>
          </w:tcPr>
          <w:p w14:paraId="4BD7791B"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&lt;M|O&gt;</w:t>
            </w:r>
          </w:p>
        </w:tc>
        <w:tc>
          <w:tcPr>
            <w:tcW w:w="3166" w:type="dxa"/>
          </w:tcPr>
          <w:p w14:paraId="244DE703"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DELETE must be used to remove a </w:t>
            </w:r>
            <w:r>
              <w:rPr>
                <w:rFonts w:ascii="Helvetica" w:hAnsi="Helvetica" w:cs="Helvetica"/>
                <w:sz w:val="24"/>
                <w:lang w:eastAsia="it-IT"/>
              </w:rPr>
              <w:t>Hub</w:t>
            </w:r>
          </w:p>
        </w:tc>
      </w:tr>
    </w:tbl>
    <w:p w14:paraId="449E072B" w14:textId="77777777" w:rsidR="00A02353" w:rsidRDefault="00A02353" w:rsidP="00A02353">
      <w:pPr>
        <w:rPr>
          <w:rFonts w:ascii="Times New Roman" w:hAnsi="Times New Roman"/>
          <w:color w:val="FF0000"/>
          <w:sz w:val="24"/>
          <w:lang w:eastAsia="it-IT"/>
        </w:rPr>
      </w:pPr>
    </w:p>
    <w:p w14:paraId="7D85E24C" w14:textId="77777777" w:rsidR="00A02353" w:rsidRPr="001B7861" w:rsidRDefault="00A02353" w:rsidP="00A02353">
      <w:pPr>
        <w:pStyle w:val="Heading2"/>
        <w:tabs>
          <w:tab w:val="left" w:pos="1008"/>
        </w:tabs>
        <w:rPr>
          <w:rFonts w:ascii="Helvetica" w:eastAsia="Times New Roman" w:hAnsi="Helvetica" w:cs="Helvetica"/>
          <w:caps w:val="0"/>
          <w:spacing w:val="0"/>
          <w:sz w:val="24"/>
          <w:szCs w:val="24"/>
          <w:lang w:val="en-US" w:eastAsia="it-IT"/>
        </w:rPr>
      </w:pPr>
      <w:bookmarkStart w:id="118" w:name="_Toc432067437"/>
      <w:proofErr w:type="gramStart"/>
      <w:r>
        <w:rPr>
          <w:rFonts w:ascii="Helvetica" w:eastAsia="Times New Roman" w:hAnsi="Helvetica" w:cs="Helvetica"/>
          <w:caps w:val="0"/>
          <w:spacing w:val="0"/>
          <w:sz w:val="24"/>
          <w:szCs w:val="24"/>
          <w:lang w:val="en-US" w:eastAsia="it-IT"/>
        </w:rPr>
        <w:t>Hub  MANDATORY</w:t>
      </w:r>
      <w:proofErr w:type="gramEnd"/>
      <w:r>
        <w:rPr>
          <w:rFonts w:ascii="Helvetica" w:eastAsia="Times New Roman" w:hAnsi="Helvetica" w:cs="Helvetica"/>
          <w:caps w:val="0"/>
          <w:spacing w:val="0"/>
          <w:sz w:val="24"/>
          <w:szCs w:val="24"/>
          <w:lang w:val="en-US" w:eastAsia="it-IT"/>
        </w:rPr>
        <w:t xml:space="preserve"> AND OPTIONAL ATTRIBUTES</w:t>
      </w:r>
      <w:bookmarkEnd w:id="118"/>
    </w:p>
    <w:p w14:paraId="14476A1C" w14:textId="77777777" w:rsidR="00A02353" w:rsidRDefault="00A02353" w:rsidP="00A02353">
      <w:pPr>
        <w:rPr>
          <w:rFonts w:ascii="Helvetica" w:hAnsi="Helvetica" w:cs="Helvetica"/>
          <w:sz w:val="24"/>
          <w:lang w:eastAsia="it-IT"/>
        </w:rPr>
      </w:pPr>
    </w:p>
    <w:tbl>
      <w:tblPr>
        <w:tblStyle w:val="TableGrid"/>
        <w:tblW w:w="0" w:type="auto"/>
        <w:tblInd w:w="392" w:type="dxa"/>
        <w:tblLook w:val="04A0" w:firstRow="1" w:lastRow="0" w:firstColumn="1" w:lastColumn="0" w:noHBand="0" w:noVBand="1"/>
      </w:tblPr>
      <w:tblGrid>
        <w:gridCol w:w="3849"/>
        <w:gridCol w:w="3160"/>
        <w:gridCol w:w="3160"/>
      </w:tblGrid>
      <w:tr w:rsidR="00A02353" w:rsidRPr="004A3159" w14:paraId="45137377" w14:textId="77777777" w:rsidTr="006A0B53">
        <w:tc>
          <w:tcPr>
            <w:tcW w:w="3849" w:type="dxa"/>
            <w:shd w:val="clear" w:color="auto" w:fill="B3B3B3"/>
          </w:tcPr>
          <w:p w14:paraId="12BE6840"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Attribute Name</w:t>
            </w:r>
          </w:p>
        </w:tc>
        <w:tc>
          <w:tcPr>
            <w:tcW w:w="3160" w:type="dxa"/>
            <w:shd w:val="clear" w:color="auto" w:fill="B3B3B3"/>
          </w:tcPr>
          <w:p w14:paraId="2DB21BF2"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Mandatory or Optional</w:t>
            </w:r>
          </w:p>
        </w:tc>
        <w:tc>
          <w:tcPr>
            <w:tcW w:w="3160" w:type="dxa"/>
            <w:shd w:val="clear" w:color="auto" w:fill="B3B3B3"/>
          </w:tcPr>
          <w:p w14:paraId="24E6CB56"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Comments</w:t>
            </w:r>
          </w:p>
        </w:tc>
      </w:tr>
      <w:tr w:rsidR="00A02353" w:rsidRPr="004A3159" w14:paraId="44DB3235" w14:textId="77777777" w:rsidTr="006A0B53">
        <w:tc>
          <w:tcPr>
            <w:tcW w:w="3849" w:type="dxa"/>
          </w:tcPr>
          <w:p w14:paraId="1641722D"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callback</w:t>
            </w:r>
          </w:p>
        </w:tc>
        <w:tc>
          <w:tcPr>
            <w:tcW w:w="3160" w:type="dxa"/>
          </w:tcPr>
          <w:p w14:paraId="67C5E8EF"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&lt;M|O&gt;</w:t>
            </w:r>
          </w:p>
        </w:tc>
        <w:tc>
          <w:tcPr>
            <w:tcW w:w="3160" w:type="dxa"/>
          </w:tcPr>
          <w:p w14:paraId="2E8608B2" w14:textId="77777777" w:rsidR="00A02353" w:rsidRPr="004D2586" w:rsidRDefault="00A02353" w:rsidP="006A0B53">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w:t>
            </w:r>
          </w:p>
          <w:p w14:paraId="67084F68"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p>
        </w:tc>
      </w:tr>
      <w:tr w:rsidR="00A02353" w:rsidRPr="004A3159" w14:paraId="70388841" w14:textId="77777777" w:rsidTr="006A0B53">
        <w:tc>
          <w:tcPr>
            <w:tcW w:w="3849" w:type="dxa"/>
          </w:tcPr>
          <w:p w14:paraId="2821E489"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query</w:t>
            </w:r>
          </w:p>
        </w:tc>
        <w:tc>
          <w:tcPr>
            <w:tcW w:w="3160" w:type="dxa"/>
          </w:tcPr>
          <w:p w14:paraId="374927F9"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r>
              <w:rPr>
                <w:rFonts w:ascii="Helvetica" w:hAnsi="Helvetica" w:cs="Helvetica"/>
                <w:sz w:val="24"/>
                <w:lang w:eastAsia="it-IT"/>
              </w:rPr>
              <w:t>&lt;M|O&gt;</w:t>
            </w:r>
          </w:p>
        </w:tc>
        <w:tc>
          <w:tcPr>
            <w:tcW w:w="3160" w:type="dxa"/>
          </w:tcPr>
          <w:p w14:paraId="0C8F4AE2" w14:textId="77777777" w:rsidR="00A02353" w:rsidRPr="004D2586" w:rsidRDefault="00A02353" w:rsidP="006A0B53">
            <w:pPr>
              <w:widowControl w:val="0"/>
              <w:autoSpaceDE w:val="0"/>
              <w:autoSpaceDN w:val="0"/>
              <w:adjustRightInd w:val="0"/>
              <w:spacing w:after="240"/>
              <w:rPr>
                <w:rFonts w:ascii="Helvetica" w:hAnsi="Helvetica" w:cs="Helvetica"/>
                <w:sz w:val="24"/>
                <w:lang w:eastAsia="it-IT"/>
              </w:rPr>
            </w:pPr>
          </w:p>
        </w:tc>
      </w:tr>
    </w:tbl>
    <w:p w14:paraId="43D022BE" w14:textId="77777777" w:rsidR="00A02353" w:rsidRDefault="00A02353" w:rsidP="00A02353">
      <w:pPr>
        <w:rPr>
          <w:rFonts w:ascii="Helvetica" w:hAnsi="Helvetica" w:cs="Helvetica"/>
          <w:sz w:val="24"/>
          <w:lang w:eastAsia="it-IT"/>
        </w:rPr>
      </w:pPr>
    </w:p>
    <w:p w14:paraId="22D1BA0D" w14:textId="77777777" w:rsidR="00A02353" w:rsidRDefault="00A02353" w:rsidP="00A02353">
      <w:pPr>
        <w:rPr>
          <w:rFonts w:ascii="Helvetica" w:hAnsi="Helvetica" w:cs="Helvetica"/>
          <w:sz w:val="24"/>
          <w:lang w:eastAsia="it-IT"/>
        </w:rPr>
      </w:pPr>
    </w:p>
    <w:p w14:paraId="62DB5532" w14:textId="77777777" w:rsidR="00A02353" w:rsidRDefault="00A02353" w:rsidP="00A02353">
      <w:pPr>
        <w:rPr>
          <w:rFonts w:ascii="Helvetica" w:hAnsi="Helvetica" w:cs="Helvetica"/>
          <w:sz w:val="24"/>
          <w:lang w:eastAsia="it-IT"/>
        </w:rPr>
      </w:pPr>
    </w:p>
    <w:p w14:paraId="13603C27" w14:textId="77777777" w:rsidR="00A02353" w:rsidRDefault="00A02353" w:rsidP="00A02353">
      <w:pPr>
        <w:pStyle w:val="Heading2"/>
      </w:pPr>
      <w:bookmarkStart w:id="119" w:name="_Toc432067438"/>
      <w:r>
        <w:t>POST /hub</w:t>
      </w:r>
      <w:bookmarkEnd w:id="119"/>
    </w:p>
    <w:p w14:paraId="6DF0679A" w14:textId="77777777" w:rsidR="00A02353" w:rsidRDefault="00A02353" w:rsidP="00A02353">
      <w:pPr>
        <w:pStyle w:val="ListParagraph"/>
        <w:rPr>
          <w:rFonts w:ascii="Helvetica" w:hAnsi="Helvetica" w:cs="Helvetica"/>
          <w:sz w:val="24"/>
        </w:rPr>
      </w:pPr>
    </w:p>
    <w:p w14:paraId="3AC36B11" w14:textId="77777777" w:rsidR="00A02353" w:rsidRDefault="00A02353" w:rsidP="00A02353">
      <w:pPr>
        <w:pStyle w:val="ListParagraph"/>
        <w:rPr>
          <w:rFonts w:ascii="Helvetica" w:hAnsi="Helvetica" w:cs="Helvetica"/>
          <w:sz w:val="24"/>
        </w:rPr>
      </w:pPr>
      <w:r>
        <w:rPr>
          <w:rFonts w:ascii="Helvetica" w:hAnsi="Helvetica" w:cs="Helvetica"/>
          <w:sz w:val="24"/>
        </w:rPr>
        <w:t xml:space="preserve">Specify if Hub is acting on whole set of resources or can be attached </w:t>
      </w:r>
    </w:p>
    <w:tbl>
      <w:tblPr>
        <w:tblStyle w:val="TableGrid"/>
        <w:tblW w:w="0" w:type="auto"/>
        <w:tblInd w:w="1080" w:type="dxa"/>
        <w:tblLook w:val="04A0" w:firstRow="1" w:lastRow="0" w:firstColumn="1" w:lastColumn="0" w:noHBand="0" w:noVBand="1"/>
      </w:tblPr>
      <w:tblGrid>
        <w:gridCol w:w="4111"/>
        <w:gridCol w:w="1068"/>
        <w:gridCol w:w="4055"/>
      </w:tblGrid>
      <w:tr w:rsidR="00A02353" w14:paraId="5CC7FFD9" w14:textId="77777777" w:rsidTr="006A0B53">
        <w:tc>
          <w:tcPr>
            <w:tcW w:w="4111" w:type="dxa"/>
          </w:tcPr>
          <w:p w14:paraId="75EF4935" w14:textId="77777777" w:rsidR="00A02353" w:rsidRDefault="00A02353" w:rsidP="006A0B53">
            <w:pPr>
              <w:rPr>
                <w:rFonts w:ascii="Helvetica" w:hAnsi="Helvetica" w:cs="Helvetica"/>
                <w:sz w:val="24"/>
              </w:rPr>
            </w:pPr>
            <w:r>
              <w:rPr>
                <w:rFonts w:ascii="Helvetica" w:hAnsi="Helvetica" w:cs="Helvetica"/>
                <w:sz w:val="24"/>
              </w:rPr>
              <w:t>POST</w:t>
            </w:r>
          </w:p>
        </w:tc>
        <w:tc>
          <w:tcPr>
            <w:tcW w:w="1068" w:type="dxa"/>
          </w:tcPr>
          <w:p w14:paraId="77D874E1" w14:textId="77777777" w:rsidR="00A02353" w:rsidRDefault="00A02353" w:rsidP="006A0B53">
            <w:pPr>
              <w:rPr>
                <w:rFonts w:ascii="Helvetica" w:hAnsi="Helvetica" w:cs="Helvetica"/>
                <w:sz w:val="24"/>
              </w:rPr>
            </w:pPr>
            <w:r>
              <w:rPr>
                <w:rFonts w:ascii="Helvetica" w:hAnsi="Helvetica" w:cs="Helvetica"/>
                <w:sz w:val="24"/>
              </w:rPr>
              <w:t>M</w:t>
            </w:r>
          </w:p>
        </w:tc>
        <w:tc>
          <w:tcPr>
            <w:tcW w:w="4055" w:type="dxa"/>
          </w:tcPr>
          <w:p w14:paraId="4608DB0B" w14:textId="77777777" w:rsidR="00A02353" w:rsidRDefault="00A02353" w:rsidP="006A0B53">
            <w:pPr>
              <w:rPr>
                <w:rFonts w:ascii="Helvetica" w:hAnsi="Helvetica" w:cs="Helvetica"/>
                <w:sz w:val="24"/>
              </w:rPr>
            </w:pPr>
            <w:r>
              <w:rPr>
                <w:rFonts w:ascii="Helvetica" w:hAnsi="Helvetica" w:cs="Helvetica"/>
                <w:sz w:val="24"/>
              </w:rPr>
              <w:t>THIS POST OPERATION</w:t>
            </w:r>
          </w:p>
        </w:tc>
      </w:tr>
      <w:tr w:rsidR="00A02353" w14:paraId="05BB238F" w14:textId="77777777" w:rsidTr="006A0B53">
        <w:tc>
          <w:tcPr>
            <w:tcW w:w="4111" w:type="dxa"/>
          </w:tcPr>
          <w:p w14:paraId="7FAF1347" w14:textId="77777777" w:rsidR="00A02353" w:rsidRDefault="00A02353" w:rsidP="006A0B53">
            <w:pPr>
              <w:rPr>
                <w:rFonts w:ascii="Helvetica" w:hAnsi="Helvetica" w:cs="Helvetica"/>
                <w:sz w:val="24"/>
              </w:rPr>
            </w:pPr>
            <w:r>
              <w:rPr>
                <w:rFonts w:ascii="Helvetica" w:hAnsi="Helvetica" w:cs="Helvetica"/>
                <w:sz w:val="24"/>
              </w:rPr>
              <w:t>Hub on API</w:t>
            </w:r>
          </w:p>
        </w:tc>
        <w:tc>
          <w:tcPr>
            <w:tcW w:w="1068" w:type="dxa"/>
          </w:tcPr>
          <w:p w14:paraId="7A8376C3" w14:textId="77777777" w:rsidR="00A02353" w:rsidRDefault="00A02353" w:rsidP="006A0B53">
            <w:pPr>
              <w:rPr>
                <w:rFonts w:ascii="Helvetica" w:hAnsi="Helvetica" w:cs="Helvetica"/>
                <w:sz w:val="24"/>
              </w:rPr>
            </w:pPr>
            <w:r>
              <w:rPr>
                <w:rFonts w:ascii="Helvetica" w:hAnsi="Helvetica" w:cs="Helvetica"/>
                <w:sz w:val="24"/>
              </w:rPr>
              <w:t>M</w:t>
            </w:r>
          </w:p>
        </w:tc>
        <w:tc>
          <w:tcPr>
            <w:tcW w:w="4055" w:type="dxa"/>
          </w:tcPr>
          <w:p w14:paraId="20700D4E" w14:textId="77777777" w:rsidR="00A02353" w:rsidRDefault="00A02353" w:rsidP="006A0B53">
            <w:pPr>
              <w:rPr>
                <w:rFonts w:ascii="Helvetica" w:hAnsi="Helvetica" w:cs="Helvetica"/>
                <w:sz w:val="24"/>
              </w:rPr>
            </w:pPr>
          </w:p>
        </w:tc>
      </w:tr>
      <w:tr w:rsidR="00A02353" w14:paraId="6D3D1B97" w14:textId="77777777" w:rsidTr="006A0B53">
        <w:tc>
          <w:tcPr>
            <w:tcW w:w="4111" w:type="dxa"/>
          </w:tcPr>
          <w:p w14:paraId="774FDD98" w14:textId="77777777" w:rsidR="00A02353" w:rsidRDefault="00A02353" w:rsidP="006A0B53">
            <w:pPr>
              <w:rPr>
                <w:rFonts w:ascii="Helvetica" w:hAnsi="Helvetica" w:cs="Helvetica"/>
                <w:sz w:val="24"/>
              </w:rPr>
            </w:pPr>
            <w:r>
              <w:rPr>
                <w:rFonts w:ascii="Helvetica" w:hAnsi="Helvetica" w:cs="Helvetica"/>
                <w:sz w:val="24"/>
              </w:rPr>
              <w:t>Hub on Specific Collections managed by the API</w:t>
            </w:r>
          </w:p>
        </w:tc>
        <w:tc>
          <w:tcPr>
            <w:tcW w:w="1068" w:type="dxa"/>
          </w:tcPr>
          <w:p w14:paraId="4DF4F658" w14:textId="77777777" w:rsidR="00A02353" w:rsidRDefault="00A02353" w:rsidP="006A0B53">
            <w:pPr>
              <w:rPr>
                <w:rFonts w:ascii="Helvetica" w:hAnsi="Helvetica" w:cs="Helvetica"/>
                <w:sz w:val="24"/>
              </w:rPr>
            </w:pPr>
            <w:r>
              <w:rPr>
                <w:rFonts w:ascii="Helvetica" w:hAnsi="Helvetica" w:cs="Helvetica"/>
                <w:sz w:val="24"/>
              </w:rPr>
              <w:t>O</w:t>
            </w:r>
          </w:p>
        </w:tc>
        <w:tc>
          <w:tcPr>
            <w:tcW w:w="4055" w:type="dxa"/>
          </w:tcPr>
          <w:p w14:paraId="499B7DFC" w14:textId="77777777" w:rsidR="00A02353" w:rsidRDefault="00A02353" w:rsidP="006A0B53">
            <w:pPr>
              <w:rPr>
                <w:rFonts w:ascii="Helvetica" w:hAnsi="Helvetica" w:cs="Helvetica"/>
                <w:sz w:val="24"/>
              </w:rPr>
            </w:pPr>
          </w:p>
        </w:tc>
      </w:tr>
      <w:tr w:rsidR="00A02353" w14:paraId="562DD962" w14:textId="77777777" w:rsidTr="006A0B53">
        <w:tc>
          <w:tcPr>
            <w:tcW w:w="4111" w:type="dxa"/>
          </w:tcPr>
          <w:p w14:paraId="5C585109" w14:textId="77777777" w:rsidR="00A02353" w:rsidRDefault="00A02353" w:rsidP="006A0B53">
            <w:pPr>
              <w:rPr>
                <w:rFonts w:ascii="Helvetica" w:hAnsi="Helvetica" w:cs="Helvetica"/>
                <w:sz w:val="24"/>
              </w:rPr>
            </w:pPr>
            <w:r>
              <w:rPr>
                <w:rFonts w:ascii="Helvetica" w:hAnsi="Helvetica" w:cs="Helvetica"/>
                <w:sz w:val="24"/>
              </w:rPr>
              <w:t xml:space="preserve">Hub on Specific Resources </w:t>
            </w:r>
          </w:p>
          <w:p w14:paraId="4329B6BD" w14:textId="77777777" w:rsidR="00A02353" w:rsidRDefault="00A02353" w:rsidP="006A0B53">
            <w:pPr>
              <w:rPr>
                <w:rFonts w:ascii="Helvetica" w:hAnsi="Helvetica" w:cs="Helvetica"/>
                <w:sz w:val="24"/>
              </w:rPr>
            </w:pPr>
            <w:r>
              <w:rPr>
                <w:rFonts w:ascii="Helvetica" w:hAnsi="Helvetica" w:cs="Helvetica"/>
                <w:sz w:val="24"/>
              </w:rPr>
              <w:lastRenderedPageBreak/>
              <w:t>Managed by the API</w:t>
            </w:r>
          </w:p>
        </w:tc>
        <w:tc>
          <w:tcPr>
            <w:tcW w:w="1068" w:type="dxa"/>
          </w:tcPr>
          <w:p w14:paraId="32543CCA" w14:textId="77777777" w:rsidR="00A02353" w:rsidRDefault="00A02353" w:rsidP="006A0B53">
            <w:pPr>
              <w:rPr>
                <w:rFonts w:ascii="Helvetica" w:hAnsi="Helvetica" w:cs="Helvetica"/>
                <w:sz w:val="24"/>
              </w:rPr>
            </w:pPr>
            <w:r>
              <w:rPr>
                <w:rFonts w:ascii="Helvetica" w:hAnsi="Helvetica" w:cs="Helvetica"/>
                <w:sz w:val="24"/>
              </w:rPr>
              <w:lastRenderedPageBreak/>
              <w:t>O</w:t>
            </w:r>
          </w:p>
        </w:tc>
        <w:tc>
          <w:tcPr>
            <w:tcW w:w="4055" w:type="dxa"/>
          </w:tcPr>
          <w:p w14:paraId="64ACD9D6" w14:textId="77777777" w:rsidR="00A02353" w:rsidRDefault="00A02353" w:rsidP="006A0B53">
            <w:pPr>
              <w:rPr>
                <w:rFonts w:ascii="Helvetica" w:hAnsi="Helvetica" w:cs="Helvetica"/>
                <w:sz w:val="24"/>
              </w:rPr>
            </w:pPr>
          </w:p>
        </w:tc>
      </w:tr>
      <w:tr w:rsidR="00A02353" w14:paraId="4B40F28E" w14:textId="77777777" w:rsidTr="006A0B53">
        <w:tc>
          <w:tcPr>
            <w:tcW w:w="4111" w:type="dxa"/>
          </w:tcPr>
          <w:p w14:paraId="37F95AFF" w14:textId="77777777" w:rsidR="00A02353" w:rsidRDefault="00A02353" w:rsidP="006A0B53">
            <w:pPr>
              <w:rPr>
                <w:rFonts w:ascii="Helvetica" w:hAnsi="Helvetica" w:cs="Helvetica"/>
                <w:sz w:val="24"/>
              </w:rPr>
            </w:pPr>
            <w:r>
              <w:rPr>
                <w:rFonts w:ascii="Helvetica" w:hAnsi="Helvetica" w:cs="Helvetica"/>
                <w:sz w:val="24"/>
              </w:rPr>
              <w:lastRenderedPageBreak/>
              <w:t>Status Code 201</w:t>
            </w:r>
          </w:p>
        </w:tc>
        <w:tc>
          <w:tcPr>
            <w:tcW w:w="1068" w:type="dxa"/>
          </w:tcPr>
          <w:p w14:paraId="7424ACAB" w14:textId="77777777" w:rsidR="00A02353" w:rsidRDefault="00A02353" w:rsidP="006A0B53">
            <w:pPr>
              <w:rPr>
                <w:rFonts w:ascii="Helvetica" w:hAnsi="Helvetica" w:cs="Helvetica"/>
                <w:sz w:val="24"/>
              </w:rPr>
            </w:pPr>
            <w:r>
              <w:rPr>
                <w:rFonts w:ascii="Helvetica" w:hAnsi="Helvetica" w:cs="Helvetica"/>
                <w:sz w:val="24"/>
              </w:rPr>
              <w:t xml:space="preserve">M </w:t>
            </w:r>
          </w:p>
        </w:tc>
        <w:tc>
          <w:tcPr>
            <w:tcW w:w="4055" w:type="dxa"/>
          </w:tcPr>
          <w:p w14:paraId="3E0119A0" w14:textId="77777777" w:rsidR="00A02353" w:rsidRDefault="00A02353" w:rsidP="006A0B53">
            <w:pPr>
              <w:rPr>
                <w:rFonts w:ascii="Helvetica" w:hAnsi="Helvetica" w:cs="Helvetica"/>
                <w:sz w:val="24"/>
              </w:rPr>
            </w:pPr>
          </w:p>
        </w:tc>
      </w:tr>
      <w:tr w:rsidR="00A02353" w14:paraId="40D99095" w14:textId="77777777" w:rsidTr="006A0B53">
        <w:tc>
          <w:tcPr>
            <w:tcW w:w="4111" w:type="dxa"/>
          </w:tcPr>
          <w:p w14:paraId="15A60CDA" w14:textId="77777777" w:rsidR="00A02353" w:rsidRDefault="00A02353" w:rsidP="006A0B53">
            <w:pPr>
              <w:rPr>
                <w:rFonts w:ascii="Helvetica" w:hAnsi="Helvetica" w:cs="Helvetica"/>
                <w:sz w:val="24"/>
              </w:rPr>
            </w:pPr>
            <w:r>
              <w:rPr>
                <w:rFonts w:ascii="Helvetica" w:hAnsi="Helvetica" w:cs="Helvetica"/>
                <w:sz w:val="24"/>
              </w:rPr>
              <w:t>Other Status Codes</w:t>
            </w:r>
          </w:p>
        </w:tc>
        <w:tc>
          <w:tcPr>
            <w:tcW w:w="1068" w:type="dxa"/>
          </w:tcPr>
          <w:p w14:paraId="1E47C3D1" w14:textId="77777777" w:rsidR="00A02353" w:rsidRDefault="00A02353" w:rsidP="006A0B53">
            <w:pPr>
              <w:rPr>
                <w:rFonts w:ascii="Helvetica" w:hAnsi="Helvetica" w:cs="Helvetica"/>
                <w:sz w:val="24"/>
              </w:rPr>
            </w:pPr>
            <w:r>
              <w:rPr>
                <w:rFonts w:ascii="Helvetica" w:hAnsi="Helvetica" w:cs="Helvetica"/>
                <w:sz w:val="24"/>
              </w:rPr>
              <w:t>NA</w:t>
            </w:r>
          </w:p>
        </w:tc>
        <w:tc>
          <w:tcPr>
            <w:tcW w:w="4055" w:type="dxa"/>
          </w:tcPr>
          <w:p w14:paraId="422FDA61" w14:textId="77777777" w:rsidR="00A02353" w:rsidRDefault="00A02353" w:rsidP="006A0B53">
            <w:pPr>
              <w:rPr>
                <w:rFonts w:ascii="Helvetica" w:hAnsi="Helvetica" w:cs="Helvetica"/>
                <w:sz w:val="24"/>
              </w:rPr>
            </w:pPr>
          </w:p>
        </w:tc>
      </w:tr>
    </w:tbl>
    <w:p w14:paraId="758C79B2" w14:textId="77777777" w:rsidR="00A02353" w:rsidRPr="00C05881" w:rsidRDefault="00A02353" w:rsidP="00A02353">
      <w:pPr>
        <w:tabs>
          <w:tab w:val="left" w:pos="1664"/>
        </w:tabs>
        <w:rPr>
          <w:rFonts w:ascii="Helvetica" w:hAnsi="Helvetica" w:cs="Helvetica"/>
          <w:sz w:val="24"/>
        </w:rPr>
      </w:pPr>
    </w:p>
    <w:p w14:paraId="29258C24" w14:textId="77777777" w:rsidR="00A02353" w:rsidRDefault="00A02353" w:rsidP="00A02353">
      <w:pPr>
        <w:pStyle w:val="ListParagraph"/>
        <w:jc w:val="right"/>
        <w:rPr>
          <w:rFonts w:ascii="Helvetica" w:hAnsi="Helvetica" w:cs="Helvetica"/>
          <w:sz w:val="24"/>
        </w:rPr>
      </w:pPr>
    </w:p>
    <w:p w14:paraId="207DF8E7" w14:textId="77777777" w:rsidR="00A02353" w:rsidRDefault="00A02353" w:rsidP="00A02353">
      <w:pPr>
        <w:pStyle w:val="ListParagraph"/>
        <w:jc w:val="right"/>
        <w:rPr>
          <w:rFonts w:ascii="Helvetica" w:hAnsi="Helvetica" w:cs="Helvetica"/>
          <w:sz w:val="24"/>
        </w:rPr>
      </w:pPr>
    </w:p>
    <w:p w14:paraId="1BC275C2" w14:textId="77777777" w:rsidR="00A02353" w:rsidRDefault="00A02353" w:rsidP="00A02353">
      <w:pPr>
        <w:pStyle w:val="ListParagraph"/>
        <w:rPr>
          <w:rFonts w:ascii="Helvetica" w:hAnsi="Helvetica" w:cs="Helvetica"/>
          <w:sz w:val="24"/>
        </w:rPr>
      </w:pPr>
    </w:p>
    <w:p w14:paraId="0E2C6407" w14:textId="77777777" w:rsidR="00A02353" w:rsidRDefault="00A02353" w:rsidP="00A02353">
      <w:pPr>
        <w:pStyle w:val="ListParagraph"/>
        <w:rPr>
          <w:rFonts w:ascii="Helvetica" w:hAnsi="Helvetica" w:cs="Helvetica"/>
          <w:sz w:val="24"/>
        </w:rPr>
      </w:pPr>
      <w:r>
        <w:rPr>
          <w:rFonts w:ascii="Helvetica" w:hAnsi="Helvetica" w:cs="Helvetica"/>
          <w:sz w:val="24"/>
        </w:rPr>
        <w:t>Specify the attributes required when the Hub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A02353" w14:paraId="694A3C98" w14:textId="77777777" w:rsidTr="006A0B53">
        <w:tc>
          <w:tcPr>
            <w:tcW w:w="4111" w:type="dxa"/>
          </w:tcPr>
          <w:p w14:paraId="58061E22" w14:textId="77777777" w:rsidR="00A02353" w:rsidRDefault="00A02353" w:rsidP="006A0B53">
            <w:pPr>
              <w:rPr>
                <w:rFonts w:ascii="Helvetica" w:hAnsi="Helvetica" w:cs="Helvetica"/>
                <w:sz w:val="24"/>
              </w:rPr>
            </w:pPr>
            <w:r>
              <w:rPr>
                <w:rFonts w:ascii="Helvetica" w:hAnsi="Helvetica" w:cs="Helvetica"/>
                <w:sz w:val="24"/>
              </w:rPr>
              <w:t>Attribute name</w:t>
            </w:r>
          </w:p>
        </w:tc>
        <w:tc>
          <w:tcPr>
            <w:tcW w:w="1880" w:type="dxa"/>
          </w:tcPr>
          <w:p w14:paraId="7DBEE407" w14:textId="77777777" w:rsidR="00A02353" w:rsidRDefault="00A02353" w:rsidP="006A0B53">
            <w:pPr>
              <w:rPr>
                <w:rFonts w:ascii="Helvetica" w:hAnsi="Helvetica" w:cs="Helvetica"/>
                <w:sz w:val="24"/>
              </w:rPr>
            </w:pPr>
            <w:r>
              <w:rPr>
                <w:rFonts w:ascii="Helvetica" w:hAnsi="Helvetica" w:cs="Helvetica"/>
                <w:sz w:val="24"/>
              </w:rPr>
              <w:t>Mandatory</w:t>
            </w:r>
          </w:p>
        </w:tc>
        <w:tc>
          <w:tcPr>
            <w:tcW w:w="1834" w:type="dxa"/>
          </w:tcPr>
          <w:p w14:paraId="1F3ECD0B" w14:textId="77777777" w:rsidR="00A02353" w:rsidRDefault="00A02353" w:rsidP="006A0B53">
            <w:pPr>
              <w:rPr>
                <w:rFonts w:ascii="Helvetica" w:hAnsi="Helvetica" w:cs="Helvetica"/>
                <w:sz w:val="24"/>
              </w:rPr>
            </w:pPr>
            <w:r>
              <w:rPr>
                <w:rFonts w:ascii="Helvetica" w:hAnsi="Helvetica" w:cs="Helvetica"/>
                <w:sz w:val="24"/>
              </w:rPr>
              <w:t>Default</w:t>
            </w:r>
          </w:p>
        </w:tc>
        <w:tc>
          <w:tcPr>
            <w:tcW w:w="1656" w:type="dxa"/>
          </w:tcPr>
          <w:p w14:paraId="474CD312" w14:textId="77777777" w:rsidR="00A02353" w:rsidRDefault="00A02353" w:rsidP="006A0B53">
            <w:pPr>
              <w:rPr>
                <w:rFonts w:ascii="Helvetica" w:hAnsi="Helvetica" w:cs="Helvetica"/>
                <w:sz w:val="24"/>
              </w:rPr>
            </w:pPr>
            <w:r>
              <w:rPr>
                <w:rFonts w:ascii="Helvetica" w:hAnsi="Helvetica" w:cs="Helvetica"/>
                <w:sz w:val="24"/>
              </w:rPr>
              <w:t>Rule</w:t>
            </w:r>
          </w:p>
        </w:tc>
      </w:tr>
      <w:tr w:rsidR="00A02353" w14:paraId="2ADBC72B" w14:textId="77777777" w:rsidTr="006A0B53">
        <w:tc>
          <w:tcPr>
            <w:tcW w:w="4111" w:type="dxa"/>
          </w:tcPr>
          <w:p w14:paraId="60037200" w14:textId="77777777" w:rsidR="00A02353" w:rsidRDefault="00A02353" w:rsidP="006A0B53">
            <w:pPr>
              <w:rPr>
                <w:rFonts w:ascii="Helvetica" w:hAnsi="Helvetica" w:cs="Helvetica"/>
                <w:sz w:val="24"/>
              </w:rPr>
            </w:pPr>
            <w:r>
              <w:rPr>
                <w:rFonts w:ascii="Helvetica" w:hAnsi="Helvetica" w:cs="Helvetica"/>
                <w:sz w:val="24"/>
              </w:rPr>
              <w:t>callback</w:t>
            </w:r>
          </w:p>
        </w:tc>
        <w:tc>
          <w:tcPr>
            <w:tcW w:w="1880" w:type="dxa"/>
          </w:tcPr>
          <w:p w14:paraId="7F396195" w14:textId="77777777" w:rsidR="00A02353" w:rsidRDefault="00A02353" w:rsidP="006A0B53">
            <w:pPr>
              <w:rPr>
                <w:rFonts w:ascii="Helvetica" w:hAnsi="Helvetica" w:cs="Helvetica"/>
                <w:sz w:val="24"/>
              </w:rPr>
            </w:pPr>
            <w:r>
              <w:rPr>
                <w:rFonts w:ascii="Helvetica" w:hAnsi="Helvetica" w:cs="Helvetica"/>
                <w:sz w:val="24"/>
              </w:rPr>
              <w:t>M</w:t>
            </w:r>
          </w:p>
        </w:tc>
        <w:tc>
          <w:tcPr>
            <w:tcW w:w="1834" w:type="dxa"/>
          </w:tcPr>
          <w:p w14:paraId="57618D6F" w14:textId="77777777" w:rsidR="00A02353" w:rsidRDefault="00A02353" w:rsidP="006A0B53">
            <w:pPr>
              <w:rPr>
                <w:rFonts w:ascii="Helvetica" w:hAnsi="Helvetica" w:cs="Helvetica"/>
                <w:sz w:val="24"/>
              </w:rPr>
            </w:pPr>
          </w:p>
        </w:tc>
        <w:tc>
          <w:tcPr>
            <w:tcW w:w="1656" w:type="dxa"/>
          </w:tcPr>
          <w:p w14:paraId="547BC25A" w14:textId="77777777" w:rsidR="00A02353" w:rsidRDefault="00A02353" w:rsidP="006A0B53">
            <w:pPr>
              <w:rPr>
                <w:rFonts w:ascii="Helvetica" w:hAnsi="Helvetica" w:cs="Helvetica"/>
                <w:sz w:val="24"/>
              </w:rPr>
            </w:pPr>
          </w:p>
        </w:tc>
      </w:tr>
      <w:tr w:rsidR="00A02353" w14:paraId="242FF489" w14:textId="77777777" w:rsidTr="006A0B53">
        <w:tc>
          <w:tcPr>
            <w:tcW w:w="4111" w:type="dxa"/>
          </w:tcPr>
          <w:p w14:paraId="4C74999B" w14:textId="77777777" w:rsidR="00A02353" w:rsidRDefault="00A02353" w:rsidP="006A0B53">
            <w:pPr>
              <w:rPr>
                <w:rFonts w:ascii="Helvetica" w:hAnsi="Helvetica" w:cs="Helvetica"/>
                <w:sz w:val="24"/>
              </w:rPr>
            </w:pPr>
            <w:r>
              <w:rPr>
                <w:rFonts w:ascii="Helvetica" w:hAnsi="Helvetica" w:cs="Helvetica"/>
                <w:sz w:val="24"/>
              </w:rPr>
              <w:t>query</w:t>
            </w:r>
          </w:p>
        </w:tc>
        <w:tc>
          <w:tcPr>
            <w:tcW w:w="1880" w:type="dxa"/>
          </w:tcPr>
          <w:p w14:paraId="3035B91C" w14:textId="77777777" w:rsidR="00A02353" w:rsidRDefault="00A02353" w:rsidP="006A0B53">
            <w:pPr>
              <w:rPr>
                <w:rFonts w:ascii="Helvetica" w:hAnsi="Helvetica" w:cs="Helvetica"/>
                <w:sz w:val="24"/>
              </w:rPr>
            </w:pPr>
            <w:r>
              <w:rPr>
                <w:rFonts w:ascii="Helvetica" w:hAnsi="Helvetica" w:cs="Helvetica"/>
                <w:sz w:val="24"/>
              </w:rPr>
              <w:t>M/O/NA</w:t>
            </w:r>
          </w:p>
        </w:tc>
        <w:tc>
          <w:tcPr>
            <w:tcW w:w="1834" w:type="dxa"/>
          </w:tcPr>
          <w:p w14:paraId="180B2CEF" w14:textId="77777777" w:rsidR="00A02353" w:rsidRDefault="00A02353" w:rsidP="006A0B53">
            <w:pPr>
              <w:rPr>
                <w:rFonts w:ascii="Helvetica" w:hAnsi="Helvetica" w:cs="Helvetica"/>
                <w:sz w:val="24"/>
              </w:rPr>
            </w:pPr>
          </w:p>
        </w:tc>
        <w:tc>
          <w:tcPr>
            <w:tcW w:w="1656" w:type="dxa"/>
          </w:tcPr>
          <w:p w14:paraId="7FC7846B" w14:textId="77777777" w:rsidR="00A02353" w:rsidRDefault="00A02353" w:rsidP="006A0B53">
            <w:pPr>
              <w:rPr>
                <w:rFonts w:ascii="Helvetica" w:hAnsi="Helvetica" w:cs="Helvetica"/>
                <w:sz w:val="24"/>
              </w:rPr>
            </w:pPr>
          </w:p>
        </w:tc>
      </w:tr>
    </w:tbl>
    <w:p w14:paraId="5EC4E264" w14:textId="77777777" w:rsidR="00A02353" w:rsidRPr="00BE53E3" w:rsidRDefault="00A02353" w:rsidP="00A02353">
      <w:pPr>
        <w:rPr>
          <w:rFonts w:cs="Arial"/>
          <w:color w:val="2F3339"/>
          <w:sz w:val="28"/>
          <w:szCs w:val="28"/>
          <w:lang w:eastAsia="it-IT"/>
        </w:rPr>
      </w:pPr>
    </w:p>
    <w:p w14:paraId="422E0021" w14:textId="77777777" w:rsidR="00A02353" w:rsidRDefault="00A02353" w:rsidP="00A02353">
      <w:pPr>
        <w:rPr>
          <w:rFonts w:ascii="Helvetica" w:hAnsi="Helvetica" w:cs="Helvetica"/>
          <w:sz w:val="24"/>
          <w:lang w:eastAsia="it-IT"/>
        </w:rPr>
      </w:pPr>
    </w:p>
    <w:p w14:paraId="79C7B7BE" w14:textId="77777777" w:rsidR="00A02353" w:rsidRDefault="00A02353" w:rsidP="00A02353">
      <w:pPr>
        <w:rPr>
          <w:rFonts w:ascii="Helvetica" w:hAnsi="Helvetica" w:cs="Helvetica"/>
          <w:sz w:val="24"/>
          <w:lang w:eastAsia="it-IT"/>
        </w:rPr>
      </w:pPr>
      <w:r>
        <w:rPr>
          <w:rFonts w:ascii="Helvetica" w:hAnsi="Helvetica" w:cs="Helvetica"/>
          <w:sz w:val="24"/>
          <w:lang w:eastAsia="it-IT"/>
        </w:rPr>
        <w:t xml:space="preserve">          Specify what type of event filtering is supported if the query parameter is supported in the Hub</w:t>
      </w:r>
    </w:p>
    <w:p w14:paraId="7DE0F858" w14:textId="77777777" w:rsidR="00A02353" w:rsidRDefault="00A02353" w:rsidP="00A02353">
      <w:pPr>
        <w:rPr>
          <w:rFonts w:ascii="Helvetica" w:hAnsi="Helvetica" w:cs="Helvetica"/>
          <w:sz w:val="24"/>
          <w:lang w:eastAsia="it-IT"/>
        </w:rPr>
      </w:pPr>
    </w:p>
    <w:p w14:paraId="3AA43FC8" w14:textId="77777777" w:rsidR="00A02353" w:rsidRDefault="00A02353" w:rsidP="00A02353">
      <w:pPr>
        <w:rPr>
          <w:rFonts w:ascii="Helvetica" w:hAnsi="Helvetica" w:cs="Helvetica"/>
          <w:sz w:val="24"/>
          <w:lang w:eastAsia="it-IT"/>
        </w:rPr>
      </w:pPr>
    </w:p>
    <w:p w14:paraId="4A2FA037" w14:textId="77777777" w:rsidR="00A02353" w:rsidRDefault="00A02353" w:rsidP="00A02353">
      <w:pPr>
        <w:rPr>
          <w:rFonts w:ascii="Helvetica" w:hAnsi="Helvetica" w:cs="Helvetica"/>
          <w:sz w:val="24"/>
          <w:lang w:eastAsia="it-IT"/>
        </w:rPr>
      </w:pPr>
    </w:p>
    <w:p w14:paraId="20223F8A" w14:textId="77777777" w:rsidR="00A02353" w:rsidRPr="00AF3767" w:rsidRDefault="00A02353" w:rsidP="00A02353">
      <w:pPr>
        <w:rPr>
          <w:rFonts w:ascii="Helvetica" w:hAnsi="Helvetica" w:cs="Helvetica"/>
          <w:sz w:val="24"/>
          <w:lang w:eastAsia="it-IT"/>
        </w:rPr>
      </w:pPr>
    </w:p>
    <w:p w14:paraId="5CEC57A4" w14:textId="77777777" w:rsidR="00A02353" w:rsidRDefault="00A02353" w:rsidP="00A02353">
      <w:pPr>
        <w:pStyle w:val="Heading2"/>
      </w:pPr>
      <w:bookmarkStart w:id="120" w:name="_Toc432067439"/>
      <w:r>
        <w:t>DELETE hub/{id}</w:t>
      </w:r>
      <w:bookmarkEnd w:id="120"/>
    </w:p>
    <w:p w14:paraId="71EB057E" w14:textId="77777777" w:rsidR="00A02353" w:rsidRDefault="00A02353" w:rsidP="00A02353">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603EA796" w14:textId="77777777" w:rsidR="00A02353" w:rsidRPr="00943A87" w:rsidRDefault="00A02353" w:rsidP="00A02353">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EB00639" w14:textId="77777777" w:rsidR="00A02353" w:rsidRDefault="00A02353" w:rsidP="00A02353">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21EBA5A8" w14:textId="77777777" w:rsidR="00A02353" w:rsidRPr="00BE53E3" w:rsidRDefault="00A02353" w:rsidP="00A02353">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14:paraId="683ED58D" w14:textId="77777777" w:rsidR="00A02353" w:rsidRPr="00BE53E3" w:rsidRDefault="00A02353" w:rsidP="00A02353">
      <w:pPr>
        <w:widowControl w:val="0"/>
        <w:autoSpaceDE w:val="0"/>
        <w:autoSpaceDN w:val="0"/>
        <w:adjustRightInd w:val="0"/>
        <w:spacing w:after="0" w:line="240" w:lineRule="auto"/>
        <w:rPr>
          <w:rFonts w:ascii="Helvetica" w:hAnsi="Helvetica" w:cs="Helvetica"/>
          <w:sz w:val="24"/>
          <w:lang w:eastAsia="it-IT"/>
        </w:rPr>
      </w:pPr>
    </w:p>
    <w:p w14:paraId="4D9372EA" w14:textId="77777777" w:rsidR="00A02353" w:rsidRPr="00AF3767" w:rsidRDefault="00A02353" w:rsidP="00A02353">
      <w:pPr>
        <w:rPr>
          <w:rFonts w:ascii="Helvetica" w:hAnsi="Helvetica" w:cs="Helvetica"/>
          <w:sz w:val="24"/>
          <w:lang w:eastAsia="it-IT"/>
        </w:rPr>
      </w:pPr>
      <w:r w:rsidRPr="00BE53E3">
        <w:rPr>
          <w:rFonts w:ascii="Helvetica" w:hAnsi="Helvetica" w:cs="Helvetica"/>
          <w:sz w:val="24"/>
          <w:lang w:eastAsia="it-IT"/>
        </w:rPr>
        <w:t>Returns HTTP/1.1 status code 404 if</w:t>
      </w:r>
      <w:r>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A02353" w14:paraId="6B53CE16" w14:textId="77777777" w:rsidTr="006A0B53">
        <w:tc>
          <w:tcPr>
            <w:tcW w:w="9720" w:type="dxa"/>
            <w:shd w:val="clear" w:color="auto" w:fill="FFFFFF" w:themeFill="background1"/>
          </w:tcPr>
          <w:p w14:paraId="2CAC5C0B" w14:textId="77777777" w:rsidR="00A02353" w:rsidRPr="008C13B2" w:rsidRDefault="00A02353" w:rsidP="006A0B53">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A02353" w14:paraId="20535ECF" w14:textId="77777777" w:rsidTr="006A0B53">
        <w:tc>
          <w:tcPr>
            <w:tcW w:w="9720" w:type="dxa"/>
            <w:shd w:val="clear" w:color="auto" w:fill="D9D9D9" w:themeFill="background1" w:themeFillShade="D9"/>
          </w:tcPr>
          <w:p w14:paraId="091615C3" w14:textId="77777777" w:rsidR="00A02353" w:rsidRDefault="00A02353" w:rsidP="006A0B53">
            <w:pPr>
              <w:spacing w:before="0" w:after="0" w:line="240" w:lineRule="auto"/>
              <w:rPr>
                <w:rFonts w:ascii="Helvetica" w:hAnsi="Helvetica"/>
                <w:szCs w:val="20"/>
                <w:lang w:eastAsia="it-IT"/>
              </w:rPr>
            </w:pPr>
            <w:r>
              <w:rPr>
                <w:rFonts w:ascii="Helvetica" w:hAnsi="Helvetica"/>
                <w:szCs w:val="20"/>
                <w:lang w:eastAsia="it-IT"/>
              </w:rPr>
              <w:t>DELETE /</w:t>
            </w:r>
            <w:proofErr w:type="spellStart"/>
            <w:r>
              <w:rPr>
                <w:rFonts w:ascii="Helvetica" w:hAnsi="Helvetica"/>
                <w:szCs w:val="20"/>
                <w:lang w:eastAsia="it-IT"/>
              </w:rPr>
              <w:t>api</w:t>
            </w:r>
            <w:proofErr w:type="spellEnd"/>
            <w:r>
              <w:rPr>
                <w:rFonts w:ascii="Helvetica" w:hAnsi="Helvetica"/>
                <w:szCs w:val="20"/>
                <w:lang w:eastAsia="it-IT"/>
              </w:rPr>
              <w:t>/hub/{id}</w:t>
            </w:r>
          </w:p>
          <w:p w14:paraId="2F4D7F61" w14:textId="77777777" w:rsidR="00A02353" w:rsidRDefault="00A02353" w:rsidP="006A0B53">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p w14:paraId="4B1C8627" w14:textId="77777777" w:rsidR="00A02353" w:rsidRPr="008C13B2" w:rsidRDefault="00A02353" w:rsidP="006A0B53">
            <w:pPr>
              <w:spacing w:before="0" w:after="0" w:line="240" w:lineRule="auto"/>
              <w:rPr>
                <w:rFonts w:ascii="Helvetica" w:hAnsi="Helvetica"/>
                <w:szCs w:val="20"/>
                <w:lang w:eastAsia="it-IT"/>
              </w:rPr>
            </w:pPr>
          </w:p>
        </w:tc>
      </w:tr>
      <w:tr w:rsidR="00A02353" w14:paraId="0C43CA32" w14:textId="77777777" w:rsidTr="006A0B53">
        <w:tc>
          <w:tcPr>
            <w:tcW w:w="9720" w:type="dxa"/>
            <w:shd w:val="clear" w:color="auto" w:fill="FFFFFF" w:themeFill="background1"/>
          </w:tcPr>
          <w:p w14:paraId="39690078" w14:textId="77777777" w:rsidR="00A02353" w:rsidRPr="008C13B2" w:rsidRDefault="00A02353" w:rsidP="006A0B53">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02353" w14:paraId="5739086D" w14:textId="77777777" w:rsidTr="006A0B53">
        <w:tc>
          <w:tcPr>
            <w:tcW w:w="9720" w:type="dxa"/>
            <w:shd w:val="clear" w:color="auto" w:fill="D9D9D9" w:themeFill="background1" w:themeFillShade="D9"/>
          </w:tcPr>
          <w:p w14:paraId="1FB0A866" w14:textId="77777777" w:rsidR="00A02353" w:rsidRPr="00260C4A" w:rsidRDefault="00A02353" w:rsidP="006A0B53">
            <w:pPr>
              <w:spacing w:before="0" w:after="0" w:line="240" w:lineRule="auto"/>
              <w:rPr>
                <w:rFonts w:ascii="Helvetica" w:hAnsi="Helvetica"/>
                <w:szCs w:val="20"/>
                <w:lang w:eastAsia="it-IT"/>
              </w:rPr>
            </w:pPr>
            <w:r>
              <w:rPr>
                <w:rFonts w:ascii="Helvetica" w:hAnsi="Helvetica"/>
                <w:szCs w:val="20"/>
                <w:lang w:eastAsia="it-IT"/>
              </w:rPr>
              <w:t>204</w:t>
            </w:r>
          </w:p>
        </w:tc>
      </w:tr>
    </w:tbl>
    <w:p w14:paraId="4205205A" w14:textId="77777777" w:rsidR="00A02353" w:rsidRDefault="00A02353" w:rsidP="00A02353">
      <w:pPr>
        <w:rPr>
          <w:rFonts w:ascii="Helvetica" w:hAnsi="Helvetica" w:cs="Helvetica"/>
          <w:sz w:val="24"/>
          <w:lang w:eastAsia="it-IT"/>
        </w:rPr>
      </w:pPr>
    </w:p>
    <w:p w14:paraId="59B705F8" w14:textId="77777777" w:rsidR="00A02353" w:rsidRDefault="00A02353" w:rsidP="00A02353">
      <w:pPr>
        <w:rPr>
          <w:rFonts w:ascii="Helvetica" w:hAnsi="Helvetica" w:cs="Helvetica"/>
          <w:sz w:val="24"/>
          <w:lang w:eastAsia="it-IT"/>
        </w:rPr>
      </w:pPr>
    </w:p>
    <w:tbl>
      <w:tblPr>
        <w:tblStyle w:val="TableGrid"/>
        <w:tblW w:w="0" w:type="auto"/>
        <w:tblInd w:w="1080" w:type="dxa"/>
        <w:tblLook w:val="04A0" w:firstRow="1" w:lastRow="0" w:firstColumn="1" w:lastColumn="0" w:noHBand="0" w:noVBand="1"/>
      </w:tblPr>
      <w:tblGrid>
        <w:gridCol w:w="4111"/>
        <w:gridCol w:w="1068"/>
        <w:gridCol w:w="4055"/>
      </w:tblGrid>
      <w:tr w:rsidR="00A02353" w14:paraId="3EF2018F" w14:textId="77777777" w:rsidTr="006A0B53">
        <w:tc>
          <w:tcPr>
            <w:tcW w:w="4111" w:type="dxa"/>
          </w:tcPr>
          <w:p w14:paraId="5D6CDCCC" w14:textId="77777777" w:rsidR="00A02353" w:rsidRDefault="00A02353" w:rsidP="006A0B53">
            <w:pPr>
              <w:rPr>
                <w:rFonts w:ascii="Helvetica" w:hAnsi="Helvetica" w:cs="Helvetica"/>
                <w:sz w:val="24"/>
              </w:rPr>
            </w:pPr>
            <w:r>
              <w:rPr>
                <w:rFonts w:ascii="Helvetica" w:hAnsi="Helvetica" w:cs="Helvetica"/>
                <w:sz w:val="24"/>
              </w:rPr>
              <w:t>DELETE</w:t>
            </w:r>
          </w:p>
        </w:tc>
        <w:tc>
          <w:tcPr>
            <w:tcW w:w="1068" w:type="dxa"/>
          </w:tcPr>
          <w:p w14:paraId="345F78EB" w14:textId="77777777" w:rsidR="00A02353" w:rsidRDefault="00A02353" w:rsidP="006A0B53">
            <w:pPr>
              <w:rPr>
                <w:rFonts w:ascii="Helvetica" w:hAnsi="Helvetica" w:cs="Helvetica"/>
                <w:sz w:val="24"/>
              </w:rPr>
            </w:pPr>
            <w:r>
              <w:rPr>
                <w:rFonts w:ascii="Helvetica" w:hAnsi="Helvetica" w:cs="Helvetica"/>
                <w:sz w:val="24"/>
              </w:rPr>
              <w:t>M</w:t>
            </w:r>
          </w:p>
        </w:tc>
        <w:tc>
          <w:tcPr>
            <w:tcW w:w="4055" w:type="dxa"/>
          </w:tcPr>
          <w:p w14:paraId="4DAE9E0C" w14:textId="77777777" w:rsidR="00A02353" w:rsidRDefault="00A02353" w:rsidP="006A0B53">
            <w:pPr>
              <w:rPr>
                <w:rFonts w:ascii="Helvetica" w:hAnsi="Helvetica" w:cs="Helvetica"/>
                <w:sz w:val="24"/>
              </w:rPr>
            </w:pPr>
            <w:r>
              <w:rPr>
                <w:rFonts w:ascii="Helvetica" w:hAnsi="Helvetica" w:cs="Helvetica"/>
                <w:sz w:val="24"/>
              </w:rPr>
              <w:t>THIS DELETE OPERATION</w:t>
            </w:r>
          </w:p>
        </w:tc>
      </w:tr>
      <w:tr w:rsidR="00A02353" w14:paraId="218152F0" w14:textId="77777777" w:rsidTr="006A0B53">
        <w:tc>
          <w:tcPr>
            <w:tcW w:w="4111" w:type="dxa"/>
          </w:tcPr>
          <w:p w14:paraId="6532A490" w14:textId="77777777" w:rsidR="00A02353" w:rsidRDefault="00A02353" w:rsidP="006A0B53">
            <w:pPr>
              <w:rPr>
                <w:rFonts w:ascii="Helvetica" w:hAnsi="Helvetica" w:cs="Helvetica"/>
                <w:sz w:val="24"/>
              </w:rPr>
            </w:pPr>
            <w:r>
              <w:rPr>
                <w:rFonts w:ascii="Helvetica" w:hAnsi="Helvetica" w:cs="Helvetica"/>
                <w:sz w:val="24"/>
              </w:rPr>
              <w:t>Status Code 200</w:t>
            </w:r>
          </w:p>
        </w:tc>
        <w:tc>
          <w:tcPr>
            <w:tcW w:w="1068" w:type="dxa"/>
          </w:tcPr>
          <w:p w14:paraId="62E00B71" w14:textId="77777777" w:rsidR="00A02353" w:rsidRDefault="00A02353" w:rsidP="006A0B53">
            <w:pPr>
              <w:rPr>
                <w:rFonts w:ascii="Helvetica" w:hAnsi="Helvetica" w:cs="Helvetica"/>
                <w:sz w:val="24"/>
              </w:rPr>
            </w:pPr>
            <w:r>
              <w:rPr>
                <w:rFonts w:ascii="Helvetica" w:hAnsi="Helvetica" w:cs="Helvetica"/>
                <w:sz w:val="24"/>
              </w:rPr>
              <w:t xml:space="preserve">M </w:t>
            </w:r>
          </w:p>
        </w:tc>
        <w:tc>
          <w:tcPr>
            <w:tcW w:w="4055" w:type="dxa"/>
          </w:tcPr>
          <w:p w14:paraId="4823D3CE" w14:textId="77777777" w:rsidR="00A02353" w:rsidRDefault="00A02353" w:rsidP="006A0B53">
            <w:pPr>
              <w:rPr>
                <w:rFonts w:ascii="Helvetica" w:hAnsi="Helvetica" w:cs="Helvetica"/>
                <w:sz w:val="24"/>
              </w:rPr>
            </w:pPr>
          </w:p>
        </w:tc>
      </w:tr>
      <w:tr w:rsidR="00A02353" w14:paraId="25C5E114" w14:textId="77777777" w:rsidTr="006A0B53">
        <w:tc>
          <w:tcPr>
            <w:tcW w:w="4111" w:type="dxa"/>
          </w:tcPr>
          <w:p w14:paraId="79579780" w14:textId="77777777" w:rsidR="00A02353" w:rsidRDefault="00A02353" w:rsidP="006A0B53">
            <w:pPr>
              <w:rPr>
                <w:rFonts w:ascii="Helvetica" w:hAnsi="Helvetica" w:cs="Helvetica"/>
                <w:sz w:val="24"/>
              </w:rPr>
            </w:pPr>
            <w:r>
              <w:rPr>
                <w:rFonts w:ascii="Helvetica" w:hAnsi="Helvetica" w:cs="Helvetica"/>
                <w:sz w:val="24"/>
              </w:rPr>
              <w:t>Other Status Codes</w:t>
            </w:r>
          </w:p>
        </w:tc>
        <w:tc>
          <w:tcPr>
            <w:tcW w:w="1068" w:type="dxa"/>
          </w:tcPr>
          <w:p w14:paraId="305C134B" w14:textId="77777777" w:rsidR="00A02353" w:rsidRDefault="00A02353" w:rsidP="006A0B53">
            <w:pPr>
              <w:rPr>
                <w:rFonts w:ascii="Helvetica" w:hAnsi="Helvetica" w:cs="Helvetica"/>
                <w:sz w:val="24"/>
              </w:rPr>
            </w:pPr>
            <w:r>
              <w:rPr>
                <w:rFonts w:ascii="Helvetica" w:hAnsi="Helvetica" w:cs="Helvetica"/>
                <w:sz w:val="24"/>
              </w:rPr>
              <w:t>NA</w:t>
            </w:r>
          </w:p>
        </w:tc>
        <w:tc>
          <w:tcPr>
            <w:tcW w:w="4055" w:type="dxa"/>
          </w:tcPr>
          <w:p w14:paraId="575CFF95" w14:textId="77777777" w:rsidR="00A02353" w:rsidRDefault="00A02353" w:rsidP="006A0B53">
            <w:pPr>
              <w:rPr>
                <w:rFonts w:ascii="Helvetica" w:hAnsi="Helvetica" w:cs="Helvetica"/>
                <w:sz w:val="24"/>
              </w:rPr>
            </w:pPr>
            <w:r>
              <w:rPr>
                <w:rFonts w:ascii="Helvetica" w:hAnsi="Helvetica" w:cs="Helvetica"/>
                <w:sz w:val="24"/>
              </w:rPr>
              <w:t>WHY FOR EACH OTHER CODE</w:t>
            </w:r>
          </w:p>
        </w:tc>
      </w:tr>
    </w:tbl>
    <w:p w14:paraId="33588FF6" w14:textId="77777777" w:rsidR="00A02353" w:rsidRDefault="00A02353" w:rsidP="00A02353">
      <w:pPr>
        <w:rPr>
          <w:rFonts w:ascii="Helvetica" w:hAnsi="Helvetica" w:cs="Helvetica"/>
          <w:sz w:val="24"/>
          <w:lang w:eastAsia="it-IT"/>
        </w:rPr>
      </w:pPr>
    </w:p>
    <w:p w14:paraId="6797A615" w14:textId="77777777" w:rsidR="000136A0" w:rsidRPr="000136A0" w:rsidRDefault="000136A0" w:rsidP="000136A0">
      <w:pPr>
        <w:sectPr w:rsidR="000136A0" w:rsidRPr="000136A0" w:rsidSect="004E3E77">
          <w:headerReference w:type="default" r:id="rId13"/>
          <w:footerReference w:type="default" r:id="rId14"/>
          <w:headerReference w:type="first" r:id="rId15"/>
          <w:footerReference w:type="first" r:id="rId16"/>
          <w:pgSz w:w="11906" w:h="16838"/>
          <w:pgMar w:top="1138" w:right="993" w:bottom="1411" w:left="568" w:header="720" w:footer="720" w:gutter="0"/>
          <w:cols w:space="720"/>
          <w:titlePg/>
          <w:docGrid w:linePitch="360"/>
        </w:sectPr>
      </w:pPr>
    </w:p>
    <w:bookmarkEnd w:id="99"/>
    <w:bookmarkEnd w:id="100"/>
    <w:bookmarkEnd w:id="101"/>
    <w:bookmarkEnd w:id="102"/>
    <w:bookmarkEnd w:id="103"/>
    <w:bookmarkEnd w:id="104"/>
    <w:bookmarkEnd w:id="105"/>
    <w:bookmarkEnd w:id="106"/>
    <w:bookmarkEnd w:id="107"/>
    <w:bookmarkEnd w:id="108"/>
    <w:bookmarkEnd w:id="109"/>
    <w:bookmarkEnd w:id="110"/>
    <w:p w14:paraId="3FCB6C0A" w14:textId="77777777" w:rsidR="002360E3" w:rsidRDefault="002360E3" w:rsidP="00B85DF0"/>
    <w:p w14:paraId="79FC917F" w14:textId="77777777" w:rsidR="00CA2BB0" w:rsidRDefault="00CA2BB0" w:rsidP="00D27C57">
      <w:pPr>
        <w:pStyle w:val="Heading2"/>
      </w:pPr>
      <w:bookmarkStart w:id="121" w:name="_Toc203490686"/>
      <w:bookmarkStart w:id="122" w:name="_Toc225613461"/>
      <w:bookmarkStart w:id="123" w:name="_Toc225603250"/>
      <w:bookmarkStart w:id="124" w:name="_Toc235288526"/>
      <w:bookmarkStart w:id="125" w:name="_Toc432067440"/>
      <w:r>
        <w:t>Release History</w:t>
      </w:r>
      <w:bookmarkEnd w:id="121"/>
      <w:bookmarkEnd w:id="122"/>
      <w:bookmarkEnd w:id="123"/>
      <w:bookmarkEnd w:id="124"/>
      <w:bookmarkEnd w:id="125"/>
    </w:p>
    <w:p w14:paraId="6966BB7B"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6E22003E" w14:textId="77777777" w:rsidTr="00777EBC">
        <w:tc>
          <w:tcPr>
            <w:tcW w:w="1630" w:type="dxa"/>
            <w:tcBorders>
              <w:top w:val="single" w:sz="4" w:space="0" w:color="000000"/>
              <w:left w:val="single" w:sz="4" w:space="0" w:color="000000"/>
              <w:bottom w:val="single" w:sz="4" w:space="0" w:color="000000"/>
            </w:tcBorders>
            <w:shd w:val="clear" w:color="auto" w:fill="F3F3F3"/>
          </w:tcPr>
          <w:p w14:paraId="253351C0"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3CD3F417"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2A47D8D2"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2155A830" w14:textId="77777777" w:rsidR="00CA2BB0" w:rsidRDefault="00CA2BB0" w:rsidP="00C1614F">
            <w:pPr>
              <w:snapToGrid w:val="0"/>
              <w:rPr>
                <w:b/>
                <w:bCs/>
              </w:rPr>
            </w:pPr>
            <w:r>
              <w:rPr>
                <w:b/>
                <w:bCs/>
              </w:rPr>
              <w:t xml:space="preserve">Description </w:t>
            </w:r>
          </w:p>
        </w:tc>
      </w:tr>
      <w:tr w:rsidR="00CA2BB0" w14:paraId="123FCB6E" w14:textId="77777777" w:rsidTr="004E3E77">
        <w:tc>
          <w:tcPr>
            <w:tcW w:w="1630" w:type="dxa"/>
            <w:tcBorders>
              <w:left w:val="single" w:sz="4" w:space="0" w:color="000000"/>
              <w:bottom w:val="single" w:sz="4" w:space="0" w:color="auto"/>
            </w:tcBorders>
          </w:tcPr>
          <w:p w14:paraId="29703D51" w14:textId="77777777"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51ED0A64" w14:textId="77777777" w:rsidR="00CA2BB0" w:rsidRDefault="00380FD1" w:rsidP="00CA4C45">
            <w:pPr>
              <w:snapToGrid w:val="0"/>
            </w:pPr>
            <w:r>
              <w:t>07</w:t>
            </w:r>
            <w:r w:rsidR="00CA4C45">
              <w:t>/15/201</w:t>
            </w:r>
            <w:r>
              <w:t>5</w:t>
            </w:r>
          </w:p>
        </w:tc>
        <w:tc>
          <w:tcPr>
            <w:tcW w:w="2340" w:type="dxa"/>
            <w:tcBorders>
              <w:left w:val="single" w:sz="4" w:space="0" w:color="000000"/>
              <w:bottom w:val="single" w:sz="4" w:space="0" w:color="auto"/>
            </w:tcBorders>
          </w:tcPr>
          <w:p w14:paraId="0DB4807D" w14:textId="77777777" w:rsidR="000136A0" w:rsidRPr="00E069DF" w:rsidRDefault="000136A0" w:rsidP="00C1614F">
            <w:pPr>
              <w:snapToGrid w:val="0"/>
              <w:rPr>
                <w:lang w:val="fr-FR"/>
              </w:rPr>
            </w:pPr>
            <w:r w:rsidRPr="00E069DF">
              <w:rPr>
                <w:lang w:val="fr-FR"/>
              </w:rPr>
              <w:t>Pierre Gauthier</w:t>
            </w:r>
          </w:p>
          <w:p w14:paraId="60B1ECF0" w14:textId="77777777" w:rsidR="000136A0" w:rsidRPr="00E069DF" w:rsidRDefault="000136A0" w:rsidP="00C1614F">
            <w:pPr>
              <w:snapToGrid w:val="0"/>
              <w:rPr>
                <w:lang w:val="fr-FR"/>
              </w:rPr>
            </w:pPr>
            <w:r w:rsidRPr="00E069DF">
              <w:rPr>
                <w:lang w:val="fr-FR"/>
              </w:rPr>
              <w:t>TM Forum</w:t>
            </w:r>
          </w:p>
          <w:p w14:paraId="24DB8F80" w14:textId="77777777" w:rsidR="000136A0" w:rsidRPr="00E069DF" w:rsidRDefault="00293665" w:rsidP="000136A0">
            <w:pPr>
              <w:rPr>
                <w:lang w:val="fr-FR"/>
              </w:rPr>
            </w:pPr>
            <w:hyperlink r:id="rId17" w:history="1">
              <w:r w:rsidR="000136A0" w:rsidRPr="00E069DF">
                <w:rPr>
                  <w:rStyle w:val="Hyperlink"/>
                  <w:color w:val="20409A"/>
                  <w:szCs w:val="20"/>
                  <w:shd w:val="clear" w:color="auto" w:fill="FFFFFF"/>
                  <w:lang w:val="fr-FR"/>
                </w:rPr>
                <w:t>pgauthier@tmforum.org</w:t>
              </w:r>
            </w:hyperlink>
          </w:p>
          <w:p w14:paraId="161CF2F3" w14:textId="77777777" w:rsidR="000136A0" w:rsidRPr="00E069DF"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6FA118C2" w14:textId="77777777" w:rsidR="00CA2BB0" w:rsidRDefault="00CA2BB0" w:rsidP="00CA4C45">
            <w:pPr>
              <w:snapToGrid w:val="0"/>
            </w:pPr>
            <w:r>
              <w:t xml:space="preserve">First Release </w:t>
            </w:r>
            <w:r w:rsidR="00CA4C45">
              <w:t>of Draft Version of the Document.</w:t>
            </w:r>
          </w:p>
        </w:tc>
      </w:tr>
    </w:tbl>
    <w:p w14:paraId="346C05AA" w14:textId="77777777" w:rsidR="00492294" w:rsidRDefault="00492294" w:rsidP="00492294"/>
    <w:p w14:paraId="2F222845"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BE0F0" w14:textId="77777777" w:rsidR="006C4DBA" w:rsidRDefault="006C4DBA">
      <w:r>
        <w:separator/>
      </w:r>
    </w:p>
  </w:endnote>
  <w:endnote w:type="continuationSeparator" w:id="0">
    <w:p w14:paraId="6FD4CE64" w14:textId="77777777" w:rsidR="006C4DBA" w:rsidRDefault="006C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alatino">
    <w:panose1 w:val="00000000000000000000"/>
    <w:charset w:val="00"/>
    <w:family w:val="auto"/>
    <w:pitch w:val="variable"/>
    <w:sig w:usb0="A00002FF" w:usb1="7800205A" w:usb2="14600000" w:usb3="00000000" w:csb0="00000193"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B56DB" w14:textId="77777777" w:rsidR="006A0B53" w:rsidRPr="004E3E77" w:rsidRDefault="006A0B53" w:rsidP="004E3E77">
    <w:pPr>
      <w:pStyle w:val="Footer"/>
      <w:tabs>
        <w:tab w:val="left" w:pos="3828"/>
      </w:tabs>
      <w:ind w:left="-993"/>
      <w:rPr>
        <w:color w:val="262626"/>
      </w:rPr>
    </w:pPr>
    <w:r>
      <w:rPr>
        <w:color w:val="262626"/>
      </w:rPr>
      <w:t xml:space="preserve">                   &lt;Document #, Version #&gt;                         </w:t>
    </w:r>
    <w:r>
      <w:rPr>
        <w:color w:val="262626"/>
      </w:rPr>
      <w:tab/>
      <w:t xml:space="preserve"> © TM Forum 2013.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293665">
      <w:rPr>
        <w:rStyle w:val="PageNumber"/>
        <w:noProof/>
        <w:color w:val="262626"/>
      </w:rPr>
      <w:t>16</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35C72" w14:textId="77777777" w:rsidR="006A0B53" w:rsidRPr="004E3E77" w:rsidRDefault="006A0B53"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FACEB" w14:textId="77777777" w:rsidR="006C4DBA" w:rsidRDefault="006C4DBA">
      <w:r>
        <w:separator/>
      </w:r>
    </w:p>
  </w:footnote>
  <w:footnote w:type="continuationSeparator" w:id="0">
    <w:p w14:paraId="6625D486" w14:textId="77777777" w:rsidR="006C4DBA" w:rsidRDefault="006C4D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63167" w14:textId="77777777" w:rsidR="006A0B53" w:rsidRDefault="006A0B53" w:rsidP="004E3E77">
    <w:pPr>
      <w:pStyle w:val="Header"/>
    </w:pPr>
    <w:r>
      <w:t>&lt;Document Title&gt;</w:t>
    </w:r>
  </w:p>
  <w:p w14:paraId="0CB205B4" w14:textId="77777777" w:rsidR="006A0B53" w:rsidRPr="004E3E77" w:rsidRDefault="006A0B53" w:rsidP="004E3E77">
    <w:pPr>
      <w:pStyle w:val="Header"/>
      <w:ind w:left="-993"/>
      <w:jc w:val="right"/>
    </w:pPr>
    <w:r>
      <w:rPr>
        <w:noProof/>
      </w:rPr>
      <w:drawing>
        <wp:inline distT="0" distB="0" distL="0" distR="0" wp14:anchorId="4A4720BE" wp14:editId="25BFFBB5">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31C1D" w14:textId="77777777" w:rsidR="006A0B53" w:rsidRDefault="006A0B53">
    <w:pPr>
      <w:pStyle w:val="Header"/>
    </w:pPr>
    <w:r>
      <w:rPr>
        <w:noProof/>
      </w:rPr>
      <w:drawing>
        <wp:anchor distT="0" distB="0" distL="114300" distR="114300" simplePos="0" relativeHeight="251659264" behindDoc="1" locked="0" layoutInCell="1" allowOverlap="1" wp14:anchorId="51280AB2" wp14:editId="082F347F">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43765255"/>
    <w:multiLevelType w:val="hybridMultilevel"/>
    <w:tmpl w:val="43CA0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1">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2">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4">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28">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9">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42571CB"/>
    <w:multiLevelType w:val="singleLevel"/>
    <w:tmpl w:val="57E45806"/>
    <w:lvl w:ilvl="0">
      <w:numFmt w:val="decimal"/>
      <w:pStyle w:val="HeaderLeft"/>
      <w:lvlText w:val="*"/>
      <w:lvlJc w:val="left"/>
      <w:rPr>
        <w:rFonts w:cs="Times New Roman"/>
      </w:rPr>
    </w:lvl>
  </w:abstractNum>
  <w:abstractNum w:abstractNumId="32">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23"/>
  </w:num>
  <w:num w:numId="6">
    <w:abstractNumId w:val="31"/>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28"/>
  </w:num>
  <w:num w:numId="8">
    <w:abstractNumId w:val="3"/>
  </w:num>
  <w:num w:numId="9">
    <w:abstractNumId w:val="20"/>
  </w:num>
  <w:num w:numId="10">
    <w:abstractNumId w:val="8"/>
  </w:num>
  <w:num w:numId="11">
    <w:abstractNumId w:val="11"/>
  </w:num>
  <w:num w:numId="12">
    <w:abstractNumId w:val="9"/>
  </w:num>
  <w:num w:numId="13">
    <w:abstractNumId w:val="15"/>
  </w:num>
  <w:num w:numId="14">
    <w:abstractNumId w:val="7"/>
  </w:num>
  <w:num w:numId="15">
    <w:abstractNumId w:val="26"/>
  </w:num>
  <w:num w:numId="16">
    <w:abstractNumId w:val="19"/>
  </w:num>
  <w:num w:numId="17">
    <w:abstractNumId w:val="25"/>
  </w:num>
  <w:num w:numId="18">
    <w:abstractNumId w:val="16"/>
  </w:num>
  <w:num w:numId="19">
    <w:abstractNumId w:val="29"/>
  </w:num>
  <w:num w:numId="20">
    <w:abstractNumId w:val="10"/>
  </w:num>
  <w:num w:numId="21">
    <w:abstractNumId w:val="24"/>
  </w:num>
  <w:num w:numId="22">
    <w:abstractNumId w:val="22"/>
  </w:num>
  <w:num w:numId="23">
    <w:abstractNumId w:val="30"/>
  </w:num>
  <w:num w:numId="24">
    <w:abstractNumId w:val="5"/>
  </w:num>
  <w:num w:numId="25">
    <w:abstractNumId w:val="32"/>
  </w:num>
  <w:num w:numId="26">
    <w:abstractNumId w:val="12"/>
  </w:num>
  <w:num w:numId="27">
    <w:abstractNumId w:val="18"/>
  </w:num>
  <w:num w:numId="28">
    <w:abstractNumId w:val="13"/>
  </w:num>
  <w:num w:numId="29">
    <w:abstractNumId w:val="21"/>
  </w:num>
  <w:num w:numId="30">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3871"/>
    <w:rsid w:val="00065268"/>
    <w:rsid w:val="00065AF2"/>
    <w:rsid w:val="000663A1"/>
    <w:rsid w:val="00066EED"/>
    <w:rsid w:val="00073740"/>
    <w:rsid w:val="00073B42"/>
    <w:rsid w:val="000758BE"/>
    <w:rsid w:val="00076949"/>
    <w:rsid w:val="00076FBD"/>
    <w:rsid w:val="00081639"/>
    <w:rsid w:val="00081F36"/>
    <w:rsid w:val="000828DA"/>
    <w:rsid w:val="00083615"/>
    <w:rsid w:val="00083F5D"/>
    <w:rsid w:val="00083F8B"/>
    <w:rsid w:val="000857AF"/>
    <w:rsid w:val="00086932"/>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3783"/>
    <w:rsid w:val="00153ED3"/>
    <w:rsid w:val="00154CE0"/>
    <w:rsid w:val="001559B3"/>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58AB"/>
    <w:rsid w:val="00207566"/>
    <w:rsid w:val="00207976"/>
    <w:rsid w:val="002079D3"/>
    <w:rsid w:val="002079FA"/>
    <w:rsid w:val="002113BE"/>
    <w:rsid w:val="00215808"/>
    <w:rsid w:val="002158D6"/>
    <w:rsid w:val="00215B9B"/>
    <w:rsid w:val="00215FA3"/>
    <w:rsid w:val="00216741"/>
    <w:rsid w:val="0021681A"/>
    <w:rsid w:val="00216A97"/>
    <w:rsid w:val="00216CE2"/>
    <w:rsid w:val="002204A3"/>
    <w:rsid w:val="00221DE5"/>
    <w:rsid w:val="00222105"/>
    <w:rsid w:val="002243D1"/>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1EC0"/>
    <w:rsid w:val="00292020"/>
    <w:rsid w:val="00292AA1"/>
    <w:rsid w:val="002931DA"/>
    <w:rsid w:val="00293665"/>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5F50"/>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68D7"/>
    <w:rsid w:val="00446C6F"/>
    <w:rsid w:val="0044793C"/>
    <w:rsid w:val="004523DA"/>
    <w:rsid w:val="004528D1"/>
    <w:rsid w:val="00452DF8"/>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AF6"/>
    <w:rsid w:val="00544D36"/>
    <w:rsid w:val="00545A7F"/>
    <w:rsid w:val="00546664"/>
    <w:rsid w:val="00547E37"/>
    <w:rsid w:val="00550AE1"/>
    <w:rsid w:val="005518BB"/>
    <w:rsid w:val="00551CF7"/>
    <w:rsid w:val="00552B59"/>
    <w:rsid w:val="00553A3E"/>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D0F"/>
    <w:rsid w:val="005E60E1"/>
    <w:rsid w:val="005E6A91"/>
    <w:rsid w:val="005F0CCA"/>
    <w:rsid w:val="005F10E8"/>
    <w:rsid w:val="005F10FB"/>
    <w:rsid w:val="005F2E9B"/>
    <w:rsid w:val="005F6927"/>
    <w:rsid w:val="005F7281"/>
    <w:rsid w:val="005F7E53"/>
    <w:rsid w:val="00602B88"/>
    <w:rsid w:val="00603D01"/>
    <w:rsid w:val="00603FDB"/>
    <w:rsid w:val="0060491E"/>
    <w:rsid w:val="00604FEA"/>
    <w:rsid w:val="00606541"/>
    <w:rsid w:val="006071C0"/>
    <w:rsid w:val="00610183"/>
    <w:rsid w:val="006105FA"/>
    <w:rsid w:val="00615ABC"/>
    <w:rsid w:val="00615D2A"/>
    <w:rsid w:val="00616697"/>
    <w:rsid w:val="00617A6D"/>
    <w:rsid w:val="00620EA7"/>
    <w:rsid w:val="00621C01"/>
    <w:rsid w:val="00621D31"/>
    <w:rsid w:val="0062374C"/>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62935"/>
    <w:rsid w:val="00664056"/>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4DBA"/>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5203"/>
    <w:rsid w:val="006F528A"/>
    <w:rsid w:val="006F65E4"/>
    <w:rsid w:val="006F6899"/>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FA7"/>
    <w:rsid w:val="007E352F"/>
    <w:rsid w:val="007E3AA2"/>
    <w:rsid w:val="007E43C1"/>
    <w:rsid w:val="007E4437"/>
    <w:rsid w:val="007E583F"/>
    <w:rsid w:val="007F055A"/>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0AC"/>
    <w:rsid w:val="009703A7"/>
    <w:rsid w:val="00971700"/>
    <w:rsid w:val="00971C04"/>
    <w:rsid w:val="009723B3"/>
    <w:rsid w:val="00974357"/>
    <w:rsid w:val="00974ED0"/>
    <w:rsid w:val="009750CF"/>
    <w:rsid w:val="00975CCC"/>
    <w:rsid w:val="00975EAA"/>
    <w:rsid w:val="00977089"/>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4DE0"/>
    <w:rsid w:val="009A5C1E"/>
    <w:rsid w:val="009A78AB"/>
    <w:rsid w:val="009A794D"/>
    <w:rsid w:val="009A7E65"/>
    <w:rsid w:val="009B13F4"/>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2353"/>
    <w:rsid w:val="00A02756"/>
    <w:rsid w:val="00A034C3"/>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455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605"/>
    <w:rsid w:val="00B7531E"/>
    <w:rsid w:val="00B75783"/>
    <w:rsid w:val="00B80ABE"/>
    <w:rsid w:val="00B8108F"/>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AA8"/>
    <w:rsid w:val="00D07245"/>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1C82"/>
    <w:rsid w:val="00D820E2"/>
    <w:rsid w:val="00D83B9F"/>
    <w:rsid w:val="00D83D98"/>
    <w:rsid w:val="00D8418F"/>
    <w:rsid w:val="00D8676B"/>
    <w:rsid w:val="00D874A6"/>
    <w:rsid w:val="00D87C0A"/>
    <w:rsid w:val="00D914B0"/>
    <w:rsid w:val="00D92475"/>
    <w:rsid w:val="00D92CBA"/>
    <w:rsid w:val="00D92F50"/>
    <w:rsid w:val="00D930CA"/>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235"/>
    <w:rsid w:val="00E8244D"/>
    <w:rsid w:val="00E83F36"/>
    <w:rsid w:val="00E848FF"/>
    <w:rsid w:val="00E849F7"/>
    <w:rsid w:val="00E84DA5"/>
    <w:rsid w:val="00E85BD3"/>
    <w:rsid w:val="00E86CDE"/>
    <w:rsid w:val="00E876F9"/>
    <w:rsid w:val="00E923E4"/>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D93"/>
    <w:rsid w:val="00EE2033"/>
    <w:rsid w:val="00EE2268"/>
    <w:rsid w:val="00EE57FD"/>
    <w:rsid w:val="00EE58E4"/>
    <w:rsid w:val="00EE675D"/>
    <w:rsid w:val="00EE6A53"/>
    <w:rsid w:val="00EE7C83"/>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D03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yperlink" Target="http://www.tmforum.org/" TargetMode="External"/><Relationship Id="rId12" Type="http://schemas.openxmlformats.org/officeDocument/2006/relationships/hyperlink" Target="http://www.tmforum.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yperlink" Target="mailto:pgauthier@tmforum.org" TargetMode="External"/><Relationship Id="rId18" Type="http://schemas.openxmlformats.org/officeDocument/2006/relationships/fontTable" Target="fontTable.xml"/><Relationship Id="rId19"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tmforum.org/IPRPolicy/11525/hom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41B6A-14CA-2E43-8095-D1E86254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3</TotalTime>
  <Pages>32</Pages>
  <Words>2587</Words>
  <Characters>14748</Characters>
  <Application>Microsoft Macintosh Word</Application>
  <DocSecurity>0</DocSecurity>
  <Lines>122</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3</cp:revision>
  <cp:lastPrinted>2009-07-28T14:27:00Z</cp:lastPrinted>
  <dcterms:created xsi:type="dcterms:W3CDTF">2015-10-08T21:41:00Z</dcterms:created>
  <dcterms:modified xsi:type="dcterms:W3CDTF">2015-10-08T21:43:00Z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